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9863AF" w14:textId="77777777" w:rsidR="00EF4671" w:rsidRPr="003D2C29" w:rsidRDefault="00C1742C" w:rsidP="00A3027A">
      <w:pPr>
        <w:rPr>
          <w:b/>
          <w:sz w:val="32"/>
          <w:szCs w:val="32"/>
        </w:rPr>
      </w:pPr>
      <w:r w:rsidRPr="003D2C29">
        <w:rPr>
          <w:b/>
          <w:sz w:val="32"/>
          <w:szCs w:val="32"/>
        </w:rPr>
        <w:t>Woodworking II upgrade</w:t>
      </w:r>
    </w:p>
    <w:p w14:paraId="234CC319" w14:textId="77777777" w:rsidR="00CA34E5" w:rsidRPr="00CA34E5" w:rsidRDefault="00CA34E5" w:rsidP="00A3027A">
      <w:pPr>
        <w:numPr>
          <w:ilvl w:val="0"/>
          <w:numId w:val="1"/>
        </w:numPr>
      </w:pPr>
      <w:r w:rsidRPr="00CA34E5">
        <w:t>General shop safety: safety glasses at all times, never wear gloves/loose clothing</w:t>
      </w:r>
      <w:r w:rsidR="003D2C29">
        <w:t>/</w:t>
      </w:r>
      <w:r w:rsidRPr="00CA34E5">
        <w:t>jewelry and tie hair back if necessary</w:t>
      </w:r>
      <w:r w:rsidR="003D2C29">
        <w:t>, ear protection if warranted</w:t>
      </w:r>
    </w:p>
    <w:p w14:paraId="52E55EE9" w14:textId="1026E708" w:rsidR="00CA34E5" w:rsidRPr="00CA34E5" w:rsidRDefault="00CA34E5" w:rsidP="00A3027A">
      <w:pPr>
        <w:numPr>
          <w:ilvl w:val="0"/>
          <w:numId w:val="1"/>
        </w:numPr>
      </w:pPr>
      <w:r w:rsidRPr="00CA34E5">
        <w:t>Keep hands clear from moving blades, use push sticks</w:t>
      </w:r>
      <w:r w:rsidR="00FD6C62">
        <w:t>, push pads</w:t>
      </w:r>
      <w:r w:rsidRPr="00CA34E5">
        <w:t xml:space="preserve">, or hold downs </w:t>
      </w:r>
    </w:p>
    <w:p w14:paraId="4476FFC3" w14:textId="77777777" w:rsidR="00A3027A" w:rsidRDefault="00CA34E5" w:rsidP="00A3027A">
      <w:pPr>
        <w:numPr>
          <w:ilvl w:val="0"/>
          <w:numId w:val="1"/>
        </w:numPr>
      </w:pPr>
      <w:r w:rsidRPr="00CA34E5">
        <w:t>Always familiarize oneself with machine, encourage people to make practice cuts on excess/scrap material</w:t>
      </w:r>
      <w:r w:rsidR="003D2C29">
        <w:t>, liberal use of test pieces</w:t>
      </w:r>
    </w:p>
    <w:p w14:paraId="3F79EA2F" w14:textId="5C968DF1" w:rsidR="00EB2696" w:rsidRDefault="00CA34E5" w:rsidP="00EB2696">
      <w:pPr>
        <w:numPr>
          <w:ilvl w:val="0"/>
          <w:numId w:val="1"/>
        </w:numPr>
      </w:pPr>
      <w:r w:rsidRPr="00CA34E5">
        <w:t>Never start machines with blades in contact with work pieces</w:t>
      </w:r>
    </w:p>
    <w:p w14:paraId="16F1AD2F" w14:textId="77777777" w:rsidR="001B1FED" w:rsidRDefault="001B1FED" w:rsidP="00A3027A"/>
    <w:p w14:paraId="508DA99B" w14:textId="77777777" w:rsidR="001B1FED" w:rsidRPr="00A63B32" w:rsidRDefault="001B1FED" w:rsidP="00A3027A">
      <w:pPr>
        <w:rPr>
          <w:b/>
          <w:sz w:val="28"/>
          <w:szCs w:val="28"/>
        </w:rPr>
      </w:pPr>
      <w:r w:rsidRPr="00A63B32">
        <w:rPr>
          <w:b/>
          <w:sz w:val="28"/>
          <w:szCs w:val="28"/>
        </w:rPr>
        <w:t>Milling lumber foursquare:</w:t>
      </w:r>
    </w:p>
    <w:p w14:paraId="65B08EBA" w14:textId="121F1F57" w:rsidR="001B1FED" w:rsidRPr="001B1FED" w:rsidRDefault="00E40ACD" w:rsidP="00A3027A">
      <w:pPr>
        <w:rPr>
          <w:sz w:val="24"/>
          <w:szCs w:val="24"/>
        </w:rPr>
      </w:pPr>
      <w:r>
        <w:rPr>
          <w:sz w:val="24"/>
          <w:szCs w:val="24"/>
        </w:rPr>
        <w:t>Talk about milling</w:t>
      </w:r>
      <w:r w:rsidR="001B1FED" w:rsidRPr="001B1FED">
        <w:rPr>
          <w:sz w:val="24"/>
          <w:szCs w:val="24"/>
        </w:rPr>
        <w:t xml:space="preserve"> lumber foursquare</w:t>
      </w:r>
      <w:r w:rsidR="001B1FED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basic vocabulary and terminology:  </w:t>
      </w:r>
      <w:r w:rsidR="0089519E">
        <w:rPr>
          <w:sz w:val="24"/>
          <w:szCs w:val="24"/>
        </w:rPr>
        <w:t xml:space="preserve">S2S, </w:t>
      </w:r>
      <w:r w:rsidR="001B1FED">
        <w:rPr>
          <w:sz w:val="24"/>
          <w:szCs w:val="24"/>
        </w:rPr>
        <w:t xml:space="preserve">S4S, </w:t>
      </w:r>
      <w:r w:rsidR="00432D92">
        <w:rPr>
          <w:sz w:val="24"/>
          <w:szCs w:val="24"/>
        </w:rPr>
        <w:t>1” vs 4/4</w:t>
      </w:r>
      <w:r w:rsidR="001B1FED" w:rsidRPr="001B1FED">
        <w:rPr>
          <w:sz w:val="24"/>
          <w:szCs w:val="24"/>
        </w:rPr>
        <w:t xml:space="preserve">, </w:t>
      </w:r>
      <w:r w:rsidR="00B61D6E">
        <w:rPr>
          <w:sz w:val="24"/>
          <w:szCs w:val="24"/>
        </w:rPr>
        <w:t>etc.</w:t>
      </w:r>
    </w:p>
    <w:p w14:paraId="097183BE" w14:textId="1B0EF433" w:rsidR="001B1FED" w:rsidRDefault="003D2C29" w:rsidP="00A3027A">
      <w:pPr>
        <w:pStyle w:val="ListParagraph"/>
        <w:numPr>
          <w:ilvl w:val="0"/>
          <w:numId w:val="3"/>
        </w:numPr>
      </w:pPr>
      <w:r>
        <w:t xml:space="preserve">In general, to </w:t>
      </w:r>
      <w:r w:rsidR="001B1FED">
        <w:t xml:space="preserve">square lumber: </w:t>
      </w:r>
      <w:r>
        <w:t>flatten face, plane parallel side, joint edge, table</w:t>
      </w:r>
      <w:r w:rsidR="002229E6">
        <w:t xml:space="preserve"> </w:t>
      </w:r>
      <w:r>
        <w:t xml:space="preserve">saw </w:t>
      </w:r>
      <w:r w:rsidR="002229E6">
        <w:t xml:space="preserve">opposite side </w:t>
      </w:r>
      <w:r w:rsidR="00E40ACD">
        <w:t>parallel (no jointer/</w:t>
      </w:r>
      <w:r>
        <w:t>banana in, banana out theory)</w:t>
      </w:r>
    </w:p>
    <w:p w14:paraId="6BB8D4A5" w14:textId="3BF6F104" w:rsidR="001C0A7A" w:rsidRDefault="001C0A7A" w:rsidP="001C0A7A">
      <w:pPr>
        <w:pStyle w:val="ListParagraph"/>
        <w:numPr>
          <w:ilvl w:val="0"/>
          <w:numId w:val="3"/>
        </w:numPr>
      </w:pPr>
      <w:r w:rsidRPr="001C0A7A">
        <w:t xml:space="preserve">Use hand plane to demonstrate </w:t>
      </w:r>
      <w:proofErr w:type="spellStart"/>
      <w:r w:rsidRPr="001C0A7A">
        <w:t>planing</w:t>
      </w:r>
      <w:proofErr w:type="spellEnd"/>
      <w:r w:rsidRPr="001C0A7A">
        <w:t>/jointing basics</w:t>
      </w:r>
    </w:p>
    <w:p w14:paraId="2F143261" w14:textId="3D7E8129" w:rsidR="001C0A7A" w:rsidRDefault="001C0A7A" w:rsidP="001C0A7A">
      <w:pPr>
        <w:pStyle w:val="ListParagraph"/>
        <w:numPr>
          <w:ilvl w:val="0"/>
          <w:numId w:val="3"/>
        </w:numPr>
      </w:pPr>
      <w:r w:rsidRPr="001C0A7A">
        <w:t>Hand plane demonstration to segue into jointer/planer</w:t>
      </w:r>
      <w:r>
        <w:t xml:space="preserve"> operation</w:t>
      </w:r>
    </w:p>
    <w:p w14:paraId="2C93E971" w14:textId="77777777" w:rsidR="00274F8C" w:rsidRDefault="00274F8C" w:rsidP="00A3027A"/>
    <w:p w14:paraId="416F6161" w14:textId="77777777" w:rsidR="00AF263B" w:rsidRDefault="00CA34E5" w:rsidP="00A3027A">
      <w:pPr>
        <w:rPr>
          <w:b/>
          <w:sz w:val="28"/>
          <w:szCs w:val="28"/>
        </w:rPr>
      </w:pPr>
      <w:r w:rsidRPr="00CA34E5">
        <w:rPr>
          <w:b/>
          <w:sz w:val="28"/>
          <w:szCs w:val="28"/>
        </w:rPr>
        <w:t>Jointer/Planer</w:t>
      </w:r>
      <w:r w:rsidR="00FD6C62">
        <w:rPr>
          <w:b/>
          <w:sz w:val="28"/>
          <w:szCs w:val="28"/>
        </w:rPr>
        <w:t xml:space="preserve">:  </w:t>
      </w:r>
    </w:p>
    <w:p w14:paraId="68F78B18" w14:textId="77777777" w:rsidR="00A3027A" w:rsidRPr="00A3027A" w:rsidRDefault="00FB1A6B" w:rsidP="00A3027A">
      <w:pPr>
        <w:pStyle w:val="ListParagraph"/>
        <w:numPr>
          <w:ilvl w:val="0"/>
          <w:numId w:val="3"/>
        </w:numPr>
        <w:rPr>
          <w:b/>
        </w:rPr>
      </w:pPr>
      <w:r w:rsidRPr="00FB1A6B">
        <w:t xml:space="preserve">Safety, </w:t>
      </w:r>
      <w:r w:rsidR="00274F8C">
        <w:t xml:space="preserve">demonstrate </w:t>
      </w:r>
      <w:r w:rsidR="00BB44F9">
        <w:t xml:space="preserve">changing machine mode and adjustments, use of </w:t>
      </w:r>
      <w:r w:rsidR="0060442D">
        <w:t xml:space="preserve">fences, </w:t>
      </w:r>
      <w:r w:rsidR="00BB44F9">
        <w:t>guards and push blocks</w:t>
      </w:r>
    </w:p>
    <w:p w14:paraId="7BA01525" w14:textId="77777777" w:rsidR="00CA34E5" w:rsidRPr="00524B88" w:rsidRDefault="00BB44F9" w:rsidP="00A3027A">
      <w:pPr>
        <w:pStyle w:val="ListParagraph"/>
        <w:numPr>
          <w:ilvl w:val="0"/>
          <w:numId w:val="3"/>
        </w:numPr>
        <w:rPr>
          <w:b/>
        </w:rPr>
      </w:pPr>
      <w:r>
        <w:t>No material shorter than 12</w:t>
      </w:r>
      <w:r w:rsidR="0060442D">
        <w:t xml:space="preserve">”, narrower than </w:t>
      </w:r>
      <w:r w:rsidR="00257D08">
        <w:t>3/4</w:t>
      </w:r>
      <w:r w:rsidR="00FB1A6B">
        <w:t>” or less than ¼”</w:t>
      </w:r>
    </w:p>
    <w:p w14:paraId="47582F31" w14:textId="77777777" w:rsidR="00524B88" w:rsidRPr="00FB1A6B" w:rsidRDefault="00524B88" w:rsidP="00A3027A">
      <w:pPr>
        <w:pStyle w:val="ListParagraph"/>
        <w:numPr>
          <w:ilvl w:val="0"/>
          <w:numId w:val="3"/>
        </w:numPr>
        <w:rPr>
          <w:b/>
        </w:rPr>
      </w:pPr>
      <w:r>
        <w:t xml:space="preserve">Solid wood only, no plywood, composite, used lumber or pallet wood </w:t>
      </w:r>
    </w:p>
    <w:p w14:paraId="1D17434B" w14:textId="25872382" w:rsidR="00BB44F9" w:rsidRDefault="00BB44F9" w:rsidP="00A3027A">
      <w:pPr>
        <w:pStyle w:val="ListParagraph"/>
        <w:numPr>
          <w:ilvl w:val="0"/>
          <w:numId w:val="3"/>
        </w:numPr>
      </w:pPr>
      <w:r>
        <w:t>E</w:t>
      </w:r>
      <w:r w:rsidRPr="00BB44F9">
        <w:t>xamine wood carefully for grain orientation</w:t>
      </w:r>
      <w:r>
        <w:t xml:space="preserve"> and defects:</w:t>
      </w:r>
      <w:r w:rsidRPr="00BB44F9">
        <w:t xml:space="preserve"> bows, twists, cups, etc</w:t>
      </w:r>
      <w:r w:rsidR="000B4275">
        <w:t>.</w:t>
      </w:r>
      <w:r w:rsidRPr="00BB44F9">
        <w:t xml:space="preserve"> </w:t>
      </w:r>
      <w:r w:rsidR="000B4275">
        <w:t>P</w:t>
      </w:r>
      <w:r w:rsidRPr="00BB44F9">
        <w:t>lan accordingly</w:t>
      </w:r>
    </w:p>
    <w:p w14:paraId="207D5B95" w14:textId="77777777" w:rsidR="00257D08" w:rsidRPr="00FB1A6B" w:rsidRDefault="00257D08" w:rsidP="00A3027A">
      <w:pPr>
        <w:pStyle w:val="ListParagraph"/>
        <w:numPr>
          <w:ilvl w:val="0"/>
          <w:numId w:val="3"/>
        </w:numPr>
      </w:pPr>
      <w:r>
        <w:t>Use test pieces</w:t>
      </w:r>
    </w:p>
    <w:p w14:paraId="042F139D" w14:textId="77777777" w:rsidR="00BB44F9" w:rsidRPr="00BB44F9" w:rsidRDefault="00B61D6E" w:rsidP="00A3027A">
      <w:pPr>
        <w:pStyle w:val="ListParagraph"/>
        <w:numPr>
          <w:ilvl w:val="0"/>
          <w:numId w:val="3"/>
        </w:numPr>
        <w:rPr>
          <w:b/>
        </w:rPr>
      </w:pPr>
      <w:r>
        <w:t>F</w:t>
      </w:r>
      <w:r w:rsidR="00FD6C62">
        <w:t>latten wide side, (1</w:t>
      </w:r>
      <w:r w:rsidR="00FD6C62" w:rsidRPr="00FD6C62">
        <w:rPr>
          <w:vertAlign w:val="superscript"/>
        </w:rPr>
        <w:t>st</w:t>
      </w:r>
      <w:r w:rsidR="00FD6C62">
        <w:t>)</w:t>
      </w:r>
      <w:r w:rsidR="00524B88">
        <w:t xml:space="preserve">, </w:t>
      </w:r>
      <w:r>
        <w:t>joint an edge (2</w:t>
      </w:r>
      <w:r w:rsidRPr="00B61D6E">
        <w:rPr>
          <w:vertAlign w:val="superscript"/>
        </w:rPr>
        <w:t>nd</w:t>
      </w:r>
      <w:r>
        <w:t>)</w:t>
      </w:r>
    </w:p>
    <w:p w14:paraId="1D100F28" w14:textId="77777777" w:rsidR="00E7468D" w:rsidRPr="00FB1A6B" w:rsidRDefault="00B61D6E" w:rsidP="00A3027A">
      <w:pPr>
        <w:pStyle w:val="ListParagraph"/>
        <w:numPr>
          <w:ilvl w:val="0"/>
          <w:numId w:val="3"/>
        </w:numPr>
        <w:rPr>
          <w:b/>
        </w:rPr>
      </w:pPr>
      <w:r>
        <w:t>Plane opposite wide side</w:t>
      </w:r>
      <w:r w:rsidR="00200634">
        <w:t xml:space="preserve"> (3</w:t>
      </w:r>
      <w:r w:rsidR="00200634" w:rsidRPr="00200634">
        <w:rPr>
          <w:vertAlign w:val="superscript"/>
        </w:rPr>
        <w:t>rd</w:t>
      </w:r>
      <w:r w:rsidR="00200634">
        <w:t>) then rip down (4</w:t>
      </w:r>
      <w:r w:rsidR="00200634" w:rsidRPr="00200634">
        <w:rPr>
          <w:vertAlign w:val="superscript"/>
        </w:rPr>
        <w:t>th</w:t>
      </w:r>
      <w:r w:rsidR="00200634">
        <w:t>) side on table saw</w:t>
      </w:r>
      <w:r w:rsidR="005F4BFC">
        <w:t>, joint again if necessary</w:t>
      </w:r>
    </w:p>
    <w:p w14:paraId="0C222FF3" w14:textId="77777777" w:rsidR="00FB1A6B" w:rsidRPr="00257D08" w:rsidRDefault="00FB1A6B" w:rsidP="00A3027A">
      <w:pPr>
        <w:pStyle w:val="ListParagraph"/>
        <w:numPr>
          <w:ilvl w:val="0"/>
          <w:numId w:val="3"/>
        </w:numPr>
        <w:rPr>
          <w:b/>
        </w:rPr>
      </w:pPr>
      <w:r>
        <w:t xml:space="preserve">Pay attention to grain orientation, </w:t>
      </w:r>
      <w:r w:rsidR="00257D08">
        <w:t>cut down hill &amp;</w:t>
      </w:r>
      <w:r>
        <w:t xml:space="preserve"> pet the cat to avoid tear</w:t>
      </w:r>
      <w:r w:rsidR="00DB431E">
        <w:t>-</w:t>
      </w:r>
      <w:r>
        <w:t>out</w:t>
      </w:r>
      <w:r w:rsidR="00DB431E">
        <w:t xml:space="preserve"> and kickback; lessen depth of cut/feed rate if difficult grain</w:t>
      </w:r>
    </w:p>
    <w:p w14:paraId="16963C85" w14:textId="77777777" w:rsidR="00257D08" w:rsidRPr="00257D08" w:rsidRDefault="00B61D6E" w:rsidP="00A3027A">
      <w:pPr>
        <w:pStyle w:val="ListParagraph"/>
        <w:numPr>
          <w:ilvl w:val="0"/>
          <w:numId w:val="3"/>
        </w:numPr>
      </w:pPr>
      <w:r>
        <w:t>R</w:t>
      </w:r>
      <w:r w:rsidR="00257D08" w:rsidRPr="00257D08">
        <w:t>ough passes, approx. 1/16” at a time, half that for finishing</w:t>
      </w:r>
    </w:p>
    <w:p w14:paraId="1C9C797C" w14:textId="77777777" w:rsidR="00257D08" w:rsidRPr="00257D08" w:rsidRDefault="00257D08" w:rsidP="00A3027A">
      <w:pPr>
        <w:pStyle w:val="ListParagraph"/>
        <w:numPr>
          <w:ilvl w:val="0"/>
          <w:numId w:val="3"/>
        </w:numPr>
      </w:pPr>
      <w:r>
        <w:t>In general, w</w:t>
      </w:r>
      <w:r w:rsidRPr="00257D08">
        <w:t>ider boards</w:t>
      </w:r>
      <w:r>
        <w:t>, and hard woods, take lighter</w:t>
      </w:r>
      <w:r w:rsidR="000A2697">
        <w:t xml:space="preserve"> cuts</w:t>
      </w:r>
      <w:r>
        <w:t>, avoid knots</w:t>
      </w:r>
    </w:p>
    <w:p w14:paraId="39ED423E" w14:textId="77777777" w:rsidR="00DB431E" w:rsidRPr="00B61D6E" w:rsidRDefault="00DB431E" w:rsidP="00A3027A">
      <w:pPr>
        <w:pStyle w:val="ListParagraph"/>
        <w:numPr>
          <w:ilvl w:val="0"/>
          <w:numId w:val="3"/>
        </w:numPr>
        <w:rPr>
          <w:b/>
        </w:rPr>
      </w:pPr>
      <w:r>
        <w:t>Keep hands a 3” radius away from cutter head at all times</w:t>
      </w:r>
    </w:p>
    <w:p w14:paraId="5E132734" w14:textId="77777777" w:rsidR="00B61D6E" w:rsidRPr="00BB44F9" w:rsidRDefault="00B61D6E" w:rsidP="00A3027A">
      <w:pPr>
        <w:pStyle w:val="ListParagraph"/>
        <w:numPr>
          <w:ilvl w:val="0"/>
          <w:numId w:val="3"/>
        </w:numPr>
        <w:rPr>
          <w:b/>
        </w:rPr>
      </w:pPr>
      <w:r>
        <w:t xml:space="preserve">Never apply pressure to stock directly over cutter head </w:t>
      </w:r>
      <w:r w:rsidR="000A2697">
        <w:t>when jointing</w:t>
      </w:r>
    </w:p>
    <w:p w14:paraId="1FD3D833" w14:textId="77777777" w:rsidR="00B61D6E" w:rsidRPr="000A2697" w:rsidRDefault="00257D08" w:rsidP="00A3027A">
      <w:pPr>
        <w:pStyle w:val="ListParagraph"/>
        <w:numPr>
          <w:ilvl w:val="0"/>
          <w:numId w:val="3"/>
        </w:numPr>
        <w:rPr>
          <w:b/>
        </w:rPr>
      </w:pPr>
      <w:r>
        <w:t>Do not force material in or out of planer, let automatic feed do the wor</w:t>
      </w:r>
      <w:r w:rsidR="00B61D6E">
        <w:t>k, support long material (&gt;24”)</w:t>
      </w:r>
    </w:p>
    <w:p w14:paraId="1D19DBFE" w14:textId="77777777" w:rsidR="00257D08" w:rsidRPr="000A2697" w:rsidRDefault="00257D08" w:rsidP="00A3027A">
      <w:pPr>
        <w:pStyle w:val="ListParagraph"/>
        <w:numPr>
          <w:ilvl w:val="0"/>
          <w:numId w:val="3"/>
        </w:numPr>
        <w:rPr>
          <w:b/>
        </w:rPr>
      </w:pPr>
      <w:r>
        <w:t>With multiple boards, butt ends together to reduce snipe</w:t>
      </w:r>
    </w:p>
    <w:p w14:paraId="023E218F" w14:textId="72D62687" w:rsidR="00761629" w:rsidRPr="009938CF" w:rsidRDefault="000A2697" w:rsidP="00A3027A">
      <w:pPr>
        <w:pStyle w:val="ListParagraph"/>
        <w:numPr>
          <w:ilvl w:val="0"/>
          <w:numId w:val="3"/>
        </w:numPr>
        <w:rPr>
          <w:b/>
        </w:rPr>
      </w:pPr>
      <w:r>
        <w:t>Don’t stand in direct line in front or back of jointer/planer</w:t>
      </w:r>
    </w:p>
    <w:p w14:paraId="249A12F7" w14:textId="77777777" w:rsidR="00FD6C62" w:rsidRPr="00FD6C62" w:rsidRDefault="00FD6C62" w:rsidP="00A3027A">
      <w:pPr>
        <w:rPr>
          <w:b/>
          <w:sz w:val="28"/>
          <w:szCs w:val="28"/>
        </w:rPr>
      </w:pPr>
      <w:r w:rsidRPr="00FD6C62">
        <w:rPr>
          <w:b/>
          <w:sz w:val="28"/>
          <w:szCs w:val="28"/>
        </w:rPr>
        <w:lastRenderedPageBreak/>
        <w:t xml:space="preserve">Routers:  </w:t>
      </w:r>
    </w:p>
    <w:p w14:paraId="45D6410F" w14:textId="77777777" w:rsidR="00FD6C62" w:rsidRPr="00200634" w:rsidRDefault="00FD6C62" w:rsidP="00A3027A">
      <w:r w:rsidRPr="00200634">
        <w:t xml:space="preserve">Shaping edges, profiles, rabbets, making dados and pocket; demonstrate </w:t>
      </w:r>
      <w:r w:rsidR="00007BDD">
        <w:t xml:space="preserve">use of both stationary base, </w:t>
      </w:r>
      <w:r w:rsidRPr="00200634">
        <w:t xml:space="preserve">plunge router, </w:t>
      </w:r>
      <w:r w:rsidR="00AF263B">
        <w:t xml:space="preserve">and </w:t>
      </w:r>
      <w:r w:rsidR="00007BDD">
        <w:t>router</w:t>
      </w:r>
      <w:r w:rsidR="00AF263B">
        <w:t xml:space="preserve"> table</w:t>
      </w:r>
      <w:r w:rsidR="00007BDD">
        <w:t>.  S</w:t>
      </w:r>
      <w:r w:rsidRPr="00200634">
        <w:t xml:space="preserve">etting </w:t>
      </w:r>
      <w:r w:rsidR="00007BDD">
        <w:t xml:space="preserve">cutter heights and </w:t>
      </w:r>
      <w:r w:rsidRPr="00200634">
        <w:t>cutter mechanics</w:t>
      </w:r>
    </w:p>
    <w:p w14:paraId="478AB730" w14:textId="77777777" w:rsidR="00FD6C62" w:rsidRPr="00200634" w:rsidRDefault="00FD6C62" w:rsidP="00A3027A">
      <w:pPr>
        <w:numPr>
          <w:ilvl w:val="0"/>
          <w:numId w:val="4"/>
        </w:numPr>
      </w:pPr>
      <w:r w:rsidRPr="00200634">
        <w:t>Unplug router when making adjustments, setting heights</w:t>
      </w:r>
    </w:p>
    <w:p w14:paraId="2FA28501" w14:textId="77777777" w:rsidR="00FD6C62" w:rsidRPr="00200634" w:rsidRDefault="00FD6C62" w:rsidP="00A3027A">
      <w:pPr>
        <w:numPr>
          <w:ilvl w:val="0"/>
          <w:numId w:val="4"/>
        </w:numPr>
      </w:pPr>
      <w:r w:rsidRPr="00200634">
        <w:t>Want as much shank in collet as possible, drop all the wa</w:t>
      </w:r>
      <w:r w:rsidR="00750382">
        <w:t>y in and then pull out slightly, tighten</w:t>
      </w:r>
    </w:p>
    <w:p w14:paraId="08D545AB" w14:textId="13B9C2B5" w:rsidR="00FD6C62" w:rsidRPr="00200634" w:rsidRDefault="00FD6C62" w:rsidP="00A3027A">
      <w:pPr>
        <w:numPr>
          <w:ilvl w:val="0"/>
          <w:numId w:val="4"/>
        </w:numPr>
      </w:pPr>
      <w:r w:rsidRPr="00200634">
        <w:t>Keep base flat on material</w:t>
      </w:r>
      <w:del w:id="0" w:author="rmark" w:date="2015-08-10T08:52:00Z">
        <w:r w:rsidRPr="00200634" w:rsidDel="000B4275">
          <w:delText xml:space="preserve"> </w:delText>
        </w:r>
      </w:del>
      <w:r w:rsidRPr="00200634">
        <w:t>, do not operate one-handed</w:t>
      </w:r>
    </w:p>
    <w:p w14:paraId="78DE5D7A" w14:textId="77777777" w:rsidR="00FD6C62" w:rsidRPr="00200634" w:rsidRDefault="00FD6C62" w:rsidP="00A3027A">
      <w:pPr>
        <w:numPr>
          <w:ilvl w:val="0"/>
          <w:numId w:val="4"/>
        </w:numPr>
      </w:pPr>
      <w:r w:rsidRPr="00200634">
        <w:t>Clamp or secure material being cut, keep cord out of path of cutter</w:t>
      </w:r>
    </w:p>
    <w:p w14:paraId="05B4FF8B" w14:textId="77777777" w:rsidR="00FD6C62" w:rsidRPr="00200634" w:rsidRDefault="00FD6C62" w:rsidP="00A3027A">
      <w:pPr>
        <w:numPr>
          <w:ilvl w:val="0"/>
          <w:numId w:val="4"/>
        </w:numPr>
      </w:pPr>
      <w:r w:rsidRPr="00200634">
        <w:t>Avoid climb cutting, show blade rotation and proper feeding of clockwise on interior edges, counter-clockwise on exterior</w:t>
      </w:r>
    </w:p>
    <w:p w14:paraId="0BBC3278" w14:textId="4B814223" w:rsidR="00FD6C62" w:rsidRPr="00200634" w:rsidRDefault="00EB2696" w:rsidP="00A3027A">
      <w:pPr>
        <w:numPr>
          <w:ilvl w:val="0"/>
          <w:numId w:val="4"/>
        </w:numPr>
      </w:pPr>
      <w:r>
        <w:t>Make multiple</w:t>
      </w:r>
      <w:r w:rsidR="00FD6C62" w:rsidRPr="00200634">
        <w:t xml:space="preserve"> cuts if hogging off lots of material </w:t>
      </w:r>
    </w:p>
    <w:p w14:paraId="4DE8D732" w14:textId="38D322E4" w:rsidR="00FD6C62" w:rsidRPr="00200634" w:rsidRDefault="00FD6C62" w:rsidP="00A3027A">
      <w:pPr>
        <w:numPr>
          <w:ilvl w:val="0"/>
          <w:numId w:val="4"/>
        </w:numPr>
      </w:pPr>
      <w:r w:rsidRPr="00200634">
        <w:t>Larger bits, lower rpms, smaller bits higher</w:t>
      </w:r>
      <w:r w:rsidR="00EB2696">
        <w:t xml:space="preserve"> rpms</w:t>
      </w:r>
    </w:p>
    <w:p w14:paraId="78947C71" w14:textId="77777777" w:rsidR="00FD6C62" w:rsidRDefault="00FD6C62" w:rsidP="00A3027A">
      <w:pPr>
        <w:numPr>
          <w:ilvl w:val="0"/>
          <w:numId w:val="4"/>
        </w:numPr>
      </w:pPr>
      <w:r w:rsidRPr="00200634">
        <w:t>Mention bits with bearings for trim cuts and templates</w:t>
      </w:r>
    </w:p>
    <w:p w14:paraId="7376EEBD" w14:textId="77777777" w:rsidR="00007BDD" w:rsidRDefault="00007BDD" w:rsidP="00A3027A">
      <w:pPr>
        <w:numPr>
          <w:ilvl w:val="0"/>
          <w:numId w:val="4"/>
        </w:numPr>
      </w:pPr>
      <w:r>
        <w:t xml:space="preserve">Demonstrate router table fences, hold downs and </w:t>
      </w:r>
      <w:r w:rsidR="00AF263B">
        <w:t xml:space="preserve">use of </w:t>
      </w:r>
      <w:r>
        <w:t xml:space="preserve">push sticks </w:t>
      </w:r>
    </w:p>
    <w:p w14:paraId="1EB8E2B4" w14:textId="35DDDFBE" w:rsidR="009938CF" w:rsidRDefault="009938CF" w:rsidP="009938CF">
      <w:pPr>
        <w:rPr>
          <w:b/>
          <w:sz w:val="32"/>
          <w:szCs w:val="32"/>
        </w:rPr>
      </w:pPr>
      <w:r w:rsidRPr="009938CF">
        <w:rPr>
          <w:b/>
          <w:sz w:val="32"/>
          <w:szCs w:val="32"/>
        </w:rPr>
        <w:t xml:space="preserve">Table Saw:  </w:t>
      </w:r>
    </w:p>
    <w:p w14:paraId="0BF82AED" w14:textId="52F4D9C9" w:rsidR="009938CF" w:rsidRDefault="009938CF" w:rsidP="009938CF">
      <w:pPr>
        <w:numPr>
          <w:ilvl w:val="0"/>
          <w:numId w:val="4"/>
        </w:numPr>
      </w:pPr>
      <w:r>
        <w:t xml:space="preserve">Set up and </w:t>
      </w:r>
      <w:r w:rsidR="00EB2696">
        <w:t>show a dado blade</w:t>
      </w:r>
      <w:r w:rsidR="00A81BB9">
        <w:t>, and</w:t>
      </w:r>
      <w:r w:rsidR="00EB2696">
        <w:t xml:space="preserve"> go through</w:t>
      </w:r>
      <w:r w:rsidR="00A81BB9">
        <w:t xml:space="preserve"> safety factors involved:</w:t>
      </w:r>
      <w:r w:rsidR="001C0A7A">
        <w:t xml:space="preserve"> use of</w:t>
      </w:r>
      <w:r>
        <w:t xml:space="preserve"> push blocks</w:t>
      </w:r>
      <w:r w:rsidR="00EB2696">
        <w:t>/push sticks</w:t>
      </w:r>
      <w:r>
        <w:t xml:space="preserve"> and </w:t>
      </w:r>
      <w:r w:rsidR="00EB2696">
        <w:t xml:space="preserve">emphasize </w:t>
      </w:r>
      <w:r>
        <w:t>lack of lack of blade guard</w:t>
      </w:r>
    </w:p>
    <w:p w14:paraId="23ABA6D0" w14:textId="599DE714" w:rsidR="009C2078" w:rsidRDefault="001C0A7A" w:rsidP="009C2078">
      <w:pPr>
        <w:numPr>
          <w:ilvl w:val="0"/>
          <w:numId w:val="4"/>
        </w:numPr>
      </w:pPr>
      <w:r>
        <w:t xml:space="preserve">Show uses: dados, </w:t>
      </w:r>
      <w:proofErr w:type="spellStart"/>
      <w:r>
        <w:t>rabbets</w:t>
      </w:r>
      <w:proofErr w:type="spellEnd"/>
      <w:r>
        <w:t xml:space="preserve"> and </w:t>
      </w:r>
      <w:proofErr w:type="spellStart"/>
      <w:r>
        <w:t>tenons</w:t>
      </w:r>
      <w:proofErr w:type="spellEnd"/>
    </w:p>
    <w:p w14:paraId="079879E2" w14:textId="71EDA604" w:rsidR="00007BDD" w:rsidRPr="009938CF" w:rsidRDefault="00007BDD" w:rsidP="00A3027A">
      <w:pPr>
        <w:rPr>
          <w:b/>
          <w:sz w:val="28"/>
          <w:szCs w:val="28"/>
        </w:rPr>
      </w:pPr>
      <w:r w:rsidRPr="00007BDD">
        <w:rPr>
          <w:b/>
          <w:sz w:val="28"/>
          <w:szCs w:val="28"/>
        </w:rPr>
        <w:t>Biscuit Cutter</w:t>
      </w:r>
      <w:r>
        <w:rPr>
          <w:b/>
          <w:sz w:val="28"/>
          <w:szCs w:val="28"/>
        </w:rPr>
        <w:t>:</w:t>
      </w:r>
    </w:p>
    <w:p w14:paraId="1653C64B" w14:textId="2566D2E0" w:rsidR="00EB2696" w:rsidRDefault="00007BDD" w:rsidP="00EB2696">
      <w:pPr>
        <w:numPr>
          <w:ilvl w:val="0"/>
          <w:numId w:val="4"/>
        </w:numPr>
      </w:pPr>
      <w:r>
        <w:t>Show adjustments, alignments and fence operation</w:t>
      </w:r>
    </w:p>
    <w:p w14:paraId="1D718884" w14:textId="77777777" w:rsidR="009938CF" w:rsidRDefault="009938CF" w:rsidP="009938CF">
      <w:pPr>
        <w:pStyle w:val="ListParagraph"/>
        <w:numPr>
          <w:ilvl w:val="0"/>
          <w:numId w:val="4"/>
        </w:numPr>
      </w:pPr>
      <w:r>
        <w:t>Demonstrate safe and proper use of butter for biscuit joints</w:t>
      </w:r>
    </w:p>
    <w:p w14:paraId="74B48EFF" w14:textId="77777777" w:rsidR="00EB2696" w:rsidRPr="00007BDD" w:rsidRDefault="00EB2696" w:rsidP="00EB2696">
      <w:pPr>
        <w:pStyle w:val="ListParagraph"/>
        <w:ind w:left="1440"/>
      </w:pPr>
    </w:p>
    <w:p w14:paraId="34E94A18" w14:textId="77777777" w:rsidR="009938CF" w:rsidRDefault="009938CF" w:rsidP="009938CF">
      <w:pPr>
        <w:pStyle w:val="ListParagraph"/>
        <w:numPr>
          <w:ilvl w:val="0"/>
          <w:numId w:val="4"/>
        </w:numPr>
      </w:pPr>
      <w:r>
        <w:t>Show different sized biscuits and basic layout guidelines</w:t>
      </w:r>
    </w:p>
    <w:p w14:paraId="5FB65B2B" w14:textId="77777777" w:rsidR="00D359EC" w:rsidRDefault="00D359EC"/>
    <w:p w14:paraId="335331C1" w14:textId="63E0A8C7" w:rsidR="001C0A7A" w:rsidRPr="001C0A7A" w:rsidRDefault="00432D92" w:rsidP="001C0A7A">
      <w:pPr>
        <w:rPr>
          <w:b/>
          <w:sz w:val="28"/>
          <w:szCs w:val="28"/>
        </w:rPr>
      </w:pPr>
      <w:r>
        <w:rPr>
          <w:b/>
          <w:sz w:val="28"/>
          <w:szCs w:val="28"/>
        </w:rPr>
        <w:t>Pocket Screws</w:t>
      </w:r>
      <w:r w:rsidR="00D359EC" w:rsidRPr="00432D92">
        <w:rPr>
          <w:b/>
          <w:sz w:val="28"/>
          <w:szCs w:val="28"/>
        </w:rPr>
        <w:t>:</w:t>
      </w:r>
    </w:p>
    <w:p w14:paraId="1C4F428E" w14:textId="79E605DB" w:rsidR="001C0A7A" w:rsidRDefault="001C0A7A" w:rsidP="001C0A7A">
      <w:pPr>
        <w:pStyle w:val="ListParagraph"/>
        <w:numPr>
          <w:ilvl w:val="0"/>
          <w:numId w:val="4"/>
        </w:numPr>
      </w:pPr>
      <w:r w:rsidRPr="00B42C49">
        <w:t xml:space="preserve">Demonstrate how to use pocket screws </w:t>
      </w:r>
      <w:r w:rsidR="00EB2696">
        <w:t>for face frames and other</w:t>
      </w:r>
    </w:p>
    <w:p w14:paraId="21C67145" w14:textId="77777777" w:rsidR="009C2078" w:rsidRDefault="009C2078" w:rsidP="009C2078"/>
    <w:p w14:paraId="3D22E73D" w14:textId="45D982EC" w:rsidR="00CA34E5" w:rsidRPr="009C2078" w:rsidRDefault="009C2078">
      <w:r>
        <w:t>Review of basic joinery, mechanical and physical:  fasteners, glue, dowels, biscuits, pocket screws and physical joints (</w:t>
      </w:r>
      <w:proofErr w:type="spellStart"/>
      <w:r>
        <w:t>ie</w:t>
      </w:r>
      <w:proofErr w:type="spellEnd"/>
      <w:r>
        <w:t xml:space="preserve">. mortise and </w:t>
      </w:r>
      <w:proofErr w:type="spellStart"/>
      <w:r>
        <w:t>tenon</w:t>
      </w:r>
      <w:proofErr w:type="spellEnd"/>
      <w:r>
        <w:t>)</w:t>
      </w:r>
      <w:bookmarkStart w:id="1" w:name="_GoBack"/>
      <w:bookmarkEnd w:id="1"/>
    </w:p>
    <w:sectPr w:rsidR="00CA34E5" w:rsidRPr="009C207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54ACBA6" w14:textId="77777777" w:rsidR="008968B4" w:rsidRDefault="008968B4" w:rsidP="003D2C29">
      <w:pPr>
        <w:spacing w:after="0" w:line="240" w:lineRule="auto"/>
      </w:pPr>
      <w:r>
        <w:separator/>
      </w:r>
    </w:p>
  </w:endnote>
  <w:endnote w:type="continuationSeparator" w:id="0">
    <w:p w14:paraId="16D0088C" w14:textId="77777777" w:rsidR="008968B4" w:rsidRDefault="008968B4" w:rsidP="003D2C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1CAA0E" w14:textId="77777777" w:rsidR="00432D92" w:rsidRDefault="00432D9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01E52B" w14:textId="77777777" w:rsidR="00432D92" w:rsidRDefault="00432D9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B921F6" w14:textId="77777777" w:rsidR="00432D92" w:rsidRDefault="00432D9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82F6DA0" w14:textId="77777777" w:rsidR="008968B4" w:rsidRDefault="008968B4" w:rsidP="003D2C29">
      <w:pPr>
        <w:spacing w:after="0" w:line="240" w:lineRule="auto"/>
      </w:pPr>
      <w:r>
        <w:separator/>
      </w:r>
    </w:p>
  </w:footnote>
  <w:footnote w:type="continuationSeparator" w:id="0">
    <w:p w14:paraId="3BEBBE5A" w14:textId="77777777" w:rsidR="008968B4" w:rsidRDefault="008968B4" w:rsidP="003D2C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37B111" w14:textId="77777777" w:rsidR="00432D92" w:rsidRDefault="00432D9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F8692F" w14:textId="1DA50C9D" w:rsidR="003D2C29" w:rsidRDefault="0058655C">
    <w:pPr>
      <w:pStyle w:val="Header"/>
    </w:pPr>
    <w:r>
      <w:t>10/9/15</w:t>
    </w:r>
    <w:r w:rsidR="00214CB0">
      <w:t>/2015</w:t>
    </w:r>
  </w:p>
  <w:p w14:paraId="25A8AACA" w14:textId="77777777" w:rsidR="00214CB0" w:rsidRDefault="00214CB0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9A4605" w14:textId="77777777" w:rsidR="00432D92" w:rsidRDefault="00432D9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F40326"/>
    <w:multiLevelType w:val="hybridMultilevel"/>
    <w:tmpl w:val="E144789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21E92F5B"/>
    <w:multiLevelType w:val="hybridMultilevel"/>
    <w:tmpl w:val="CA62A0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2B5D59"/>
    <w:multiLevelType w:val="hybridMultilevel"/>
    <w:tmpl w:val="EA4C110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CF85E7F"/>
    <w:multiLevelType w:val="hybridMultilevel"/>
    <w:tmpl w:val="DF24E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CF6DD3"/>
    <w:multiLevelType w:val="hybridMultilevel"/>
    <w:tmpl w:val="BB9A95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62B7929"/>
    <w:multiLevelType w:val="hybridMultilevel"/>
    <w:tmpl w:val="F3CEF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C206F4"/>
    <w:multiLevelType w:val="hybridMultilevel"/>
    <w:tmpl w:val="E1949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4"/>
  </w:num>
  <w:num w:numId="5">
    <w:abstractNumId w:val="6"/>
  </w:num>
  <w:num w:numId="6">
    <w:abstractNumId w:val="2"/>
  </w:num>
  <w:num w:numId="7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rmark">
    <w15:presenceInfo w15:providerId="AD" w15:userId="S-1-5-21-3244188599-301892486-250641936-4397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4E5"/>
    <w:rsid w:val="00007BDD"/>
    <w:rsid w:val="000A2697"/>
    <w:rsid w:val="000B4275"/>
    <w:rsid w:val="000F2E7C"/>
    <w:rsid w:val="001B1FED"/>
    <w:rsid w:val="001C0A7A"/>
    <w:rsid w:val="00200634"/>
    <w:rsid w:val="00214CB0"/>
    <w:rsid w:val="002229E6"/>
    <w:rsid w:val="00257D08"/>
    <w:rsid w:val="00274F8C"/>
    <w:rsid w:val="002F1AA1"/>
    <w:rsid w:val="003D2C29"/>
    <w:rsid w:val="00400357"/>
    <w:rsid w:val="00432D92"/>
    <w:rsid w:val="00524B88"/>
    <w:rsid w:val="0058655C"/>
    <w:rsid w:val="005F4BFC"/>
    <w:rsid w:val="0060442D"/>
    <w:rsid w:val="00750382"/>
    <w:rsid w:val="00761629"/>
    <w:rsid w:val="008014E7"/>
    <w:rsid w:val="00824AEF"/>
    <w:rsid w:val="0089519E"/>
    <w:rsid w:val="008968B4"/>
    <w:rsid w:val="009263E0"/>
    <w:rsid w:val="009742F6"/>
    <w:rsid w:val="009938CF"/>
    <w:rsid w:val="009C2078"/>
    <w:rsid w:val="00A3027A"/>
    <w:rsid w:val="00A63B32"/>
    <w:rsid w:val="00A81BB9"/>
    <w:rsid w:val="00AD7794"/>
    <w:rsid w:val="00AF263B"/>
    <w:rsid w:val="00AF4971"/>
    <w:rsid w:val="00B42C49"/>
    <w:rsid w:val="00B61D6E"/>
    <w:rsid w:val="00B80ED4"/>
    <w:rsid w:val="00BB44F9"/>
    <w:rsid w:val="00C1742C"/>
    <w:rsid w:val="00CA34E5"/>
    <w:rsid w:val="00D06E11"/>
    <w:rsid w:val="00D105CD"/>
    <w:rsid w:val="00D311D9"/>
    <w:rsid w:val="00D31865"/>
    <w:rsid w:val="00D359EC"/>
    <w:rsid w:val="00D929D9"/>
    <w:rsid w:val="00DB431E"/>
    <w:rsid w:val="00E40ACD"/>
    <w:rsid w:val="00E7468D"/>
    <w:rsid w:val="00EB2696"/>
    <w:rsid w:val="00ED2755"/>
    <w:rsid w:val="00EE24A3"/>
    <w:rsid w:val="00EF4671"/>
    <w:rsid w:val="00F21153"/>
    <w:rsid w:val="00F634BD"/>
    <w:rsid w:val="00FB1A6B"/>
    <w:rsid w:val="00FD6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956684"/>
  <w15:chartTrackingRefBased/>
  <w15:docId w15:val="{A5C05743-A77B-4707-A2B0-0D3F222AF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34E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D2C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2C29"/>
  </w:style>
  <w:style w:type="paragraph" w:styleId="Footer">
    <w:name w:val="footer"/>
    <w:basedOn w:val="Normal"/>
    <w:link w:val="FooterChar"/>
    <w:uiPriority w:val="99"/>
    <w:unhideWhenUsed/>
    <w:rsid w:val="003D2C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2C29"/>
  </w:style>
  <w:style w:type="paragraph" w:styleId="Revision">
    <w:name w:val="Revision"/>
    <w:hidden/>
    <w:uiPriority w:val="99"/>
    <w:semiHidden/>
    <w:rsid w:val="000B4275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B42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4275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0B427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427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427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427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B427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7595AE-3A14-478E-B2DA-8B0A28544E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2</Pages>
  <Words>507</Words>
  <Characters>2890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UW-Madison</Company>
  <LinksUpToDate>false</LinksUpToDate>
  <CharactersWithSpaces>3391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eellefsen</dc:creator>
  <cp:keywords/>
  <dc:description/>
  <cp:lastModifiedBy>eellefsen</cp:lastModifiedBy>
  <cp:revision>8</cp:revision>
  <dcterms:created xsi:type="dcterms:W3CDTF">2015-08-19T21:17:00Z</dcterms:created>
  <dcterms:modified xsi:type="dcterms:W3CDTF">2015-10-09T18:48:00Z</dcterms:modified>
</cp:coreProperties>
</file>