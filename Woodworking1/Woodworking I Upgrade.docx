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610B1" w14:textId="77777777" w:rsidR="00F83651" w:rsidRPr="00AA6425" w:rsidRDefault="00F83651" w:rsidP="00F83651">
      <w:pPr>
        <w:rPr>
          <w:sz w:val="28"/>
          <w:szCs w:val="28"/>
        </w:rPr>
      </w:pPr>
      <w:r w:rsidRPr="00AA6425">
        <w:rPr>
          <w:b/>
          <w:sz w:val="28"/>
          <w:szCs w:val="28"/>
        </w:rPr>
        <w:t>I</w:t>
      </w:r>
      <w:bookmarkStart w:id="0" w:name="_GoBack"/>
      <w:bookmarkEnd w:id="0"/>
      <w:r w:rsidRPr="00AA6425">
        <w:rPr>
          <w:b/>
          <w:sz w:val="28"/>
          <w:szCs w:val="28"/>
        </w:rPr>
        <w:t>ntroduction:  Wood Shop</w:t>
      </w:r>
      <w:r w:rsidRPr="00AA6425">
        <w:rPr>
          <w:sz w:val="28"/>
          <w:szCs w:val="28"/>
        </w:rPr>
        <w:t xml:space="preserve"> </w:t>
      </w:r>
      <w:r w:rsidR="001F1CAF">
        <w:rPr>
          <w:sz w:val="28"/>
          <w:szCs w:val="28"/>
        </w:rPr>
        <w:t>I</w:t>
      </w:r>
    </w:p>
    <w:p w14:paraId="4F01B9FA" w14:textId="4F34451C" w:rsidR="009F48F4" w:rsidRPr="009F48F4" w:rsidRDefault="00AA6425" w:rsidP="009F48F4">
      <w:pPr>
        <w:pStyle w:val="ListParagraph"/>
        <w:numPr>
          <w:ilvl w:val="0"/>
          <w:numId w:val="12"/>
        </w:numPr>
      </w:pPr>
      <w:r>
        <w:t xml:space="preserve">General </w:t>
      </w:r>
      <w:r w:rsidR="001A1003">
        <w:t xml:space="preserve">shop </w:t>
      </w:r>
      <w:r>
        <w:t>safety: safety glasses at all times, n</w:t>
      </w:r>
      <w:r w:rsidR="00F83651">
        <w:t>ever wear gloves/loose clothing</w:t>
      </w:r>
      <w:r w:rsidR="001A1003">
        <w:t>, jewelry</w:t>
      </w:r>
      <w:r w:rsidR="00F83651">
        <w:t xml:space="preserve"> and tie hair back if necessary</w:t>
      </w:r>
      <w:r w:rsidR="00A26B12">
        <w:t>,</w:t>
      </w:r>
      <w:r w:rsidR="009F48F4">
        <w:t xml:space="preserve"> ear protection if warranted</w:t>
      </w:r>
    </w:p>
    <w:p w14:paraId="15ED67A4" w14:textId="3FF71F0D" w:rsidR="001A1003" w:rsidRDefault="00524373" w:rsidP="001A1003">
      <w:pPr>
        <w:pStyle w:val="ListParagraph"/>
        <w:numPr>
          <w:ilvl w:val="0"/>
          <w:numId w:val="12"/>
        </w:numPr>
      </w:pPr>
      <w:r>
        <w:t xml:space="preserve">Keep hands clear </w:t>
      </w:r>
      <w:r w:rsidR="001A1003">
        <w:t xml:space="preserve">from </w:t>
      </w:r>
      <w:r>
        <w:t xml:space="preserve">moving </w:t>
      </w:r>
      <w:r w:rsidR="001A1003">
        <w:t xml:space="preserve">blades, use push sticks, </w:t>
      </w:r>
      <w:r w:rsidR="0086029F">
        <w:t>push pads</w:t>
      </w:r>
      <w:r w:rsidR="0086029F" w:rsidRPr="00CA34E5">
        <w:t>,</w:t>
      </w:r>
      <w:r w:rsidR="001A1003">
        <w:t xml:space="preserve"> or </w:t>
      </w:r>
      <w:r w:rsidR="00894BB8">
        <w:t>hold downs on small pieces</w:t>
      </w:r>
    </w:p>
    <w:p w14:paraId="4FADC7C8" w14:textId="2F66A71C" w:rsidR="00BB4845" w:rsidRDefault="008F446D" w:rsidP="00213ACD">
      <w:pPr>
        <w:pStyle w:val="ListParagraph"/>
        <w:numPr>
          <w:ilvl w:val="0"/>
          <w:numId w:val="12"/>
        </w:numPr>
      </w:pPr>
      <w:r>
        <w:t>Always f</w:t>
      </w:r>
      <w:r w:rsidR="001A4D76">
        <w:t xml:space="preserve">amiliarize oneself with machine, </w:t>
      </w:r>
      <w:r w:rsidR="001A1003">
        <w:t xml:space="preserve">encourage people to </w:t>
      </w:r>
      <w:r w:rsidR="001A4D76">
        <w:t>make practice cuts on excess/scrap material</w:t>
      </w:r>
      <w:r w:rsidR="00F473FF">
        <w:t>, liberal use of test pieces</w:t>
      </w:r>
    </w:p>
    <w:p w14:paraId="13526E6C" w14:textId="39C63CEB" w:rsidR="00795076" w:rsidRDefault="00213ACD" w:rsidP="00BD1079">
      <w:pPr>
        <w:pStyle w:val="ListParagraph"/>
        <w:numPr>
          <w:ilvl w:val="0"/>
          <w:numId w:val="12"/>
        </w:numPr>
      </w:pPr>
      <w:r>
        <w:t>Never start machines with blades in contact with work pieces</w:t>
      </w:r>
    </w:p>
    <w:p w14:paraId="437BD6C4" w14:textId="77777777" w:rsidR="00795076" w:rsidRPr="00795076" w:rsidRDefault="00795076" w:rsidP="00795076">
      <w:pPr>
        <w:rPr>
          <w:b/>
          <w:sz w:val="28"/>
          <w:szCs w:val="28"/>
        </w:rPr>
      </w:pPr>
      <w:r w:rsidRPr="00795076">
        <w:rPr>
          <w:b/>
          <w:sz w:val="28"/>
          <w:szCs w:val="28"/>
        </w:rPr>
        <w:t xml:space="preserve">Nails, screws and glues: </w:t>
      </w:r>
    </w:p>
    <w:p w14:paraId="00EAEA4F" w14:textId="77777777" w:rsidR="00795076" w:rsidRPr="00795076" w:rsidRDefault="00795076" w:rsidP="00795076">
      <w:pPr>
        <w:pStyle w:val="NoSpacing"/>
        <w:numPr>
          <w:ilvl w:val="0"/>
          <w:numId w:val="23"/>
        </w:numPr>
      </w:pPr>
      <w:r w:rsidRPr="00795076">
        <w:t>Demonstrate basic hammer</w:t>
      </w:r>
      <w:del w:id="1" w:author="rmark" w:date="2015-08-10T08:42:00Z">
        <w:r w:rsidRPr="00795076" w:rsidDel="00CB4306">
          <w:delText xml:space="preserve">. </w:delText>
        </w:r>
      </w:del>
      <w:ins w:id="2" w:author="rmark" w:date="2015-08-10T08:42:00Z">
        <w:r w:rsidRPr="00795076">
          <w:t>/</w:t>
        </w:r>
      </w:ins>
      <w:r w:rsidRPr="00795076">
        <w:t>drill/driver use, different types of nails, screws, screw heads and use of pilot holes and counter sinks</w:t>
      </w:r>
    </w:p>
    <w:p w14:paraId="4F2B88A7" w14:textId="77777777" w:rsidR="00795076" w:rsidRPr="00795076" w:rsidRDefault="00795076" w:rsidP="00795076">
      <w:pPr>
        <w:pStyle w:val="NoSpacing"/>
        <w:numPr>
          <w:ilvl w:val="0"/>
          <w:numId w:val="23"/>
        </w:numPr>
      </w:pPr>
      <w:r w:rsidRPr="00795076">
        <w:t>Demonstrate pocket screw jig for ¾” thick material (face frames)</w:t>
      </w:r>
    </w:p>
    <w:p w14:paraId="1F450AE0" w14:textId="6D16347F" w:rsidR="00795076" w:rsidRDefault="00795076" w:rsidP="00BD1079">
      <w:pPr>
        <w:pStyle w:val="NoSpacing"/>
        <w:numPr>
          <w:ilvl w:val="0"/>
          <w:numId w:val="23"/>
        </w:numPr>
      </w:pPr>
      <w:r w:rsidRPr="00795076">
        <w:t>Use of carpenter’s glue, polyurethane glue and construction adhesive (?)</w:t>
      </w:r>
    </w:p>
    <w:p w14:paraId="07E8D02B" w14:textId="77777777" w:rsidR="00BD1079" w:rsidRPr="00795076" w:rsidRDefault="00BD1079" w:rsidP="00BD1079">
      <w:pPr>
        <w:pStyle w:val="NoSpacing"/>
        <w:numPr>
          <w:ilvl w:val="0"/>
          <w:numId w:val="23"/>
        </w:numPr>
      </w:pPr>
    </w:p>
    <w:p w14:paraId="59B2D0EE" w14:textId="77777777" w:rsidR="00795076" w:rsidRDefault="00795076" w:rsidP="00795076">
      <w:pPr>
        <w:rPr>
          <w:b/>
          <w:sz w:val="32"/>
          <w:szCs w:val="32"/>
        </w:rPr>
      </w:pPr>
      <w:r w:rsidRPr="00795076">
        <w:rPr>
          <w:b/>
          <w:sz w:val="32"/>
          <w:szCs w:val="32"/>
        </w:rPr>
        <w:t xml:space="preserve">Handsaw basics: </w:t>
      </w:r>
    </w:p>
    <w:p w14:paraId="3DA980AD" w14:textId="16770FD7" w:rsidR="008F446D" w:rsidDel="005B0150" w:rsidRDefault="00A359F5" w:rsidP="00AF7364">
      <w:pPr>
        <w:numPr>
          <w:ilvl w:val="0"/>
          <w:numId w:val="23"/>
        </w:numPr>
        <w:rPr>
          <w:del w:id="3" w:author="rmark" w:date="2015-08-10T08:31:00Z"/>
        </w:rPr>
      </w:pPr>
      <w:r>
        <w:t xml:space="preserve">Demonstrate basic handsaw use and mention </w:t>
      </w:r>
      <w:proofErr w:type="spellStart"/>
      <w:r>
        <w:t>metal</w:t>
      </w:r>
    </w:p>
    <w:p w14:paraId="2ABA4723" w14:textId="234C2ED9" w:rsidR="00615171" w:rsidRDefault="00F83651" w:rsidP="00FF4BF3">
      <w:r w:rsidRPr="00F83651">
        <w:rPr>
          <w:b/>
          <w:sz w:val="28"/>
          <w:szCs w:val="28"/>
        </w:rPr>
        <w:t>Table</w:t>
      </w:r>
      <w:proofErr w:type="spellEnd"/>
      <w:r w:rsidRPr="00F83651">
        <w:rPr>
          <w:b/>
          <w:sz w:val="28"/>
          <w:szCs w:val="28"/>
        </w:rPr>
        <w:t xml:space="preserve"> saw</w:t>
      </w:r>
      <w:r>
        <w:t xml:space="preserve">:  </w:t>
      </w:r>
      <w:r w:rsidR="00AA6425">
        <w:t xml:space="preserve">Good </w:t>
      </w:r>
      <w:r>
        <w:t>for r</w:t>
      </w:r>
      <w:r w:rsidR="00894BB8">
        <w:t>ipping down long pieces of wood,</w:t>
      </w:r>
      <w:r w:rsidR="00FF4BF3">
        <w:t xml:space="preserve"> cross </w:t>
      </w:r>
      <w:r w:rsidR="00894BB8">
        <w:t>cutting</w:t>
      </w:r>
      <w:r>
        <w:t xml:space="preserve"> and cutting sheet goods</w:t>
      </w:r>
      <w:r w:rsidR="00E2280D">
        <w:t>.  Can make angled cuts with tilting blade</w:t>
      </w:r>
      <w:r w:rsidR="00A601F7">
        <w:t xml:space="preserve"> and/or adjusting miter</w:t>
      </w:r>
      <w:r w:rsidR="005F260D">
        <w:t>; d</w:t>
      </w:r>
      <w:r w:rsidR="00213ACD">
        <w:t>emonstrate ripping, cross cutting and proper use of fence and miters</w:t>
      </w:r>
      <w:r w:rsidR="00FF4BF3">
        <w:t>.</w:t>
      </w:r>
      <w:r w:rsidR="001F1CAF">
        <w:t xml:space="preserve">  Cutting of plastic on the table saw.</w:t>
      </w:r>
    </w:p>
    <w:p w14:paraId="4747DED5" w14:textId="77777777" w:rsidR="005C14DC" w:rsidRDefault="005C14DC" w:rsidP="00F83651">
      <w:r>
        <w:tab/>
        <w:t xml:space="preserve">Ripping: </w:t>
      </w:r>
    </w:p>
    <w:p w14:paraId="2B3C7868" w14:textId="4ACE951E" w:rsidR="00BB4845" w:rsidRDefault="009F48F4" w:rsidP="00F91FA7">
      <w:pPr>
        <w:pStyle w:val="ListParagraph"/>
        <w:numPr>
          <w:ilvl w:val="0"/>
          <w:numId w:val="3"/>
        </w:numPr>
      </w:pPr>
      <w:r>
        <w:t>The m</w:t>
      </w:r>
      <w:r w:rsidR="003C670F">
        <w:t xml:space="preserve">inimum </w:t>
      </w:r>
      <w:r w:rsidR="00E2280D">
        <w:t xml:space="preserve">stock </w:t>
      </w:r>
      <w:r w:rsidR="001A4D76">
        <w:t>length determined by diamet</w:t>
      </w:r>
      <w:r w:rsidR="00894BB8">
        <w:t>er of exposed blade</w:t>
      </w:r>
      <w:r>
        <w:t>: never cut anything shorter than the amount of exposed blade</w:t>
      </w:r>
    </w:p>
    <w:p w14:paraId="49E3FE41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>Set blade height ¼”-1/2” above stock</w:t>
      </w:r>
    </w:p>
    <w:p w14:paraId="4A9DE099" w14:textId="199C2A5A" w:rsidR="001A1C01" w:rsidRDefault="001A1C01" w:rsidP="001A1C01">
      <w:pPr>
        <w:pStyle w:val="ListParagraph"/>
        <w:numPr>
          <w:ilvl w:val="0"/>
          <w:numId w:val="3"/>
        </w:numPr>
      </w:pPr>
      <w:r>
        <w:t>In general, don’t use rip fence for stock wider than it is long, especially for smaller pieces</w:t>
      </w:r>
    </w:p>
    <w:p w14:paraId="25BE3762" w14:textId="77777777" w:rsidR="001A1C01" w:rsidRDefault="00191045" w:rsidP="00191045">
      <w:pPr>
        <w:pStyle w:val="ListParagraph"/>
        <w:numPr>
          <w:ilvl w:val="0"/>
          <w:numId w:val="3"/>
        </w:numPr>
      </w:pPr>
      <w:r>
        <w:t>Rip with larger amounts of material in piece to the right of the blade</w:t>
      </w:r>
    </w:p>
    <w:p w14:paraId="0D5F705D" w14:textId="77777777" w:rsidR="00E13F02" w:rsidRDefault="00E13F02" w:rsidP="00E13F02">
      <w:pPr>
        <w:pStyle w:val="ListParagraph"/>
        <w:numPr>
          <w:ilvl w:val="0"/>
          <w:numId w:val="3"/>
        </w:numPr>
      </w:pPr>
      <w:r>
        <w:t xml:space="preserve">Use push stick with narrower stock (&lt;6”) </w:t>
      </w:r>
    </w:p>
    <w:p w14:paraId="21665762" w14:textId="77777777" w:rsidR="00F4098C" w:rsidRDefault="00F4098C" w:rsidP="00F91FA7">
      <w:pPr>
        <w:pStyle w:val="ListParagraph"/>
        <w:numPr>
          <w:ilvl w:val="0"/>
          <w:numId w:val="3"/>
        </w:numPr>
      </w:pPr>
      <w:r>
        <w:t>When pushing the piece through, keep the piece flat on the table with light pressure against the fence</w:t>
      </w:r>
    </w:p>
    <w:p w14:paraId="6E331BE5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Either let the</w:t>
      </w:r>
      <w:r w:rsidR="005F260D">
        <w:t xml:space="preserve"> pieces drop to the floor or have someone to help catch the</w:t>
      </w:r>
      <w:r>
        <w:t>m, do not reach behind blade</w:t>
      </w:r>
    </w:p>
    <w:p w14:paraId="39C22377" w14:textId="77777777" w:rsidR="00E2280D" w:rsidRDefault="00E2280D" w:rsidP="00F91FA7">
      <w:pPr>
        <w:pStyle w:val="ListParagraph"/>
        <w:numPr>
          <w:ilvl w:val="0"/>
          <w:numId w:val="3"/>
        </w:numPr>
      </w:pPr>
      <w:r>
        <w:t>Helper supports the stock, doesn’</w:t>
      </w:r>
      <w:r w:rsidR="001441D6">
        <w:t>t guide, l</w:t>
      </w:r>
      <w:r>
        <w:t xml:space="preserve">et the saw operator steer </w:t>
      </w:r>
    </w:p>
    <w:p w14:paraId="67D76F0F" w14:textId="77777777" w:rsidR="005C14DC" w:rsidRDefault="005C14DC" w:rsidP="005C14DC">
      <w:pPr>
        <w:ind w:firstLine="720"/>
      </w:pPr>
      <w:r>
        <w:t>Cross cutting:</w:t>
      </w:r>
    </w:p>
    <w:p w14:paraId="4ECC82B1" w14:textId="77777777" w:rsidR="00E2280D" w:rsidRDefault="005C14DC" w:rsidP="00E2280D">
      <w:pPr>
        <w:pStyle w:val="ListParagraph"/>
        <w:numPr>
          <w:ilvl w:val="0"/>
          <w:numId w:val="3"/>
        </w:numPr>
      </w:pPr>
      <w:r>
        <w:t>use miter gauge for straight and angled cuts, no free hand cuts</w:t>
      </w:r>
    </w:p>
    <w:p w14:paraId="16BE9DE4" w14:textId="77777777" w:rsidR="00E2280D" w:rsidRDefault="00E2280D" w:rsidP="00E2280D">
      <w:pPr>
        <w:pStyle w:val="ListParagraph"/>
        <w:numPr>
          <w:ilvl w:val="0"/>
          <w:numId w:val="3"/>
        </w:numPr>
      </w:pPr>
      <w:r>
        <w:t>keep a flat side against miter, putting pressure against miter and table</w:t>
      </w:r>
    </w:p>
    <w:p w14:paraId="29BBE249" w14:textId="77777777" w:rsidR="00BB4845" w:rsidRDefault="001A4D76" w:rsidP="008F446D">
      <w:pPr>
        <w:pStyle w:val="ListParagraph"/>
        <w:numPr>
          <w:ilvl w:val="0"/>
          <w:numId w:val="3"/>
        </w:numPr>
      </w:pPr>
      <w:r>
        <w:t>do not use fence as a stop unless a spacer is clamped to fence</w:t>
      </w:r>
    </w:p>
    <w:p w14:paraId="27E4D5AD" w14:textId="77777777" w:rsidR="00E2280D" w:rsidRDefault="00AA6425" w:rsidP="00E2280D">
      <w:pPr>
        <w:ind w:firstLine="720"/>
      </w:pPr>
      <w:r>
        <w:t>Extra notes</w:t>
      </w:r>
      <w:r w:rsidR="00F83651">
        <w:t>:</w:t>
      </w:r>
    </w:p>
    <w:p w14:paraId="10E60872" w14:textId="723B7C82" w:rsidR="00E2280D" w:rsidRDefault="001441D6" w:rsidP="001A4D76">
      <w:pPr>
        <w:pStyle w:val="ListParagraph"/>
        <w:numPr>
          <w:ilvl w:val="1"/>
          <w:numId w:val="18"/>
        </w:numPr>
      </w:pPr>
      <w:r>
        <w:lastRenderedPageBreak/>
        <w:t>U</w:t>
      </w:r>
      <w:r w:rsidR="00E2280D">
        <w:t xml:space="preserve">se a guard or riving knife (on </w:t>
      </w:r>
      <w:proofErr w:type="spellStart"/>
      <w:r w:rsidR="00E2280D">
        <w:t>Sawstop</w:t>
      </w:r>
      <w:proofErr w:type="spellEnd"/>
      <w:r w:rsidR="00E2280D">
        <w:t>)</w:t>
      </w:r>
      <w:r>
        <w:t xml:space="preserve"> </w:t>
      </w:r>
    </w:p>
    <w:p w14:paraId="63DEB289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Watch for kick back, feed material to a side whenever possible</w:t>
      </w:r>
    </w:p>
    <w:p w14:paraId="717429A7" w14:textId="77777777" w:rsidR="00E2280D" w:rsidRDefault="00E2280D" w:rsidP="001A4D76">
      <w:pPr>
        <w:pStyle w:val="ListParagraph"/>
        <w:numPr>
          <w:ilvl w:val="1"/>
          <w:numId w:val="18"/>
        </w:numPr>
      </w:pPr>
      <w:r>
        <w:t>Never use warped or twisted material</w:t>
      </w:r>
    </w:p>
    <w:p w14:paraId="106EDD7D" w14:textId="77777777" w:rsidR="005C14DC" w:rsidRDefault="005C14DC" w:rsidP="001A4D76">
      <w:pPr>
        <w:pStyle w:val="ListParagraph"/>
        <w:numPr>
          <w:ilvl w:val="1"/>
          <w:numId w:val="18"/>
        </w:numPr>
      </w:pPr>
      <w:r>
        <w:t>Make sure fence is tightened and calibrated correctly</w:t>
      </w:r>
    </w:p>
    <w:p w14:paraId="0833B498" w14:textId="77777777" w:rsidR="00F4098C" w:rsidRDefault="001A4D76" w:rsidP="001A4D76">
      <w:pPr>
        <w:pStyle w:val="ListParagraph"/>
        <w:numPr>
          <w:ilvl w:val="1"/>
          <w:numId w:val="18"/>
        </w:numPr>
      </w:pPr>
      <w:r>
        <w:t>For a piece not square</w:t>
      </w:r>
      <w:r w:rsidR="00F4098C">
        <w:t>, make sure the larger dimension is against the fence</w:t>
      </w:r>
    </w:p>
    <w:p w14:paraId="42A3D6D4" w14:textId="6E12E10F" w:rsidR="00F4098C" w:rsidRDefault="003B04F0" w:rsidP="001A4D76">
      <w:pPr>
        <w:pStyle w:val="ListParagraph"/>
        <w:numPr>
          <w:ilvl w:val="1"/>
          <w:numId w:val="18"/>
        </w:numPr>
      </w:pPr>
      <w:r>
        <w:t xml:space="preserve">Powermatic &amp; </w:t>
      </w:r>
      <w:proofErr w:type="spellStart"/>
      <w:r>
        <w:t>Unisaw</w:t>
      </w:r>
      <w:proofErr w:type="spellEnd"/>
      <w:r>
        <w:t xml:space="preserve"> vs. </w:t>
      </w:r>
      <w:proofErr w:type="spellStart"/>
      <w:r>
        <w:t>Saws</w:t>
      </w:r>
      <w:r w:rsidR="00F4098C">
        <w:t>top</w:t>
      </w:r>
      <w:proofErr w:type="spellEnd"/>
      <w:r>
        <w:t xml:space="preserve"> </w:t>
      </w:r>
      <w:r w:rsidR="005F260D">
        <w:t xml:space="preserve">:  </w:t>
      </w:r>
      <w:r w:rsidR="00F4098C">
        <w:t>conductive vs. non-conductive materials (</w:t>
      </w:r>
      <w:r w:rsidR="001441D6">
        <w:t>wood and plywood on Saw Stop</w:t>
      </w:r>
      <w:r w:rsidR="005F260D">
        <w:t xml:space="preserve"> only</w:t>
      </w:r>
      <w:r w:rsidR="001441D6">
        <w:t xml:space="preserve">, </w:t>
      </w:r>
      <w:r>
        <w:t xml:space="preserve">plastics, </w:t>
      </w:r>
      <w:r w:rsidR="00F4098C">
        <w:t xml:space="preserve">and pressure treated </w:t>
      </w:r>
      <w:r w:rsidR="001441D6">
        <w:t xml:space="preserve">lumber </w:t>
      </w:r>
      <w:r>
        <w:t>on others</w:t>
      </w:r>
      <w:r w:rsidR="00F4098C">
        <w:t>)</w:t>
      </w:r>
    </w:p>
    <w:p w14:paraId="227551EB" w14:textId="4F6205E7" w:rsidR="00F4098C" w:rsidRDefault="003B04F0" w:rsidP="001A4D76">
      <w:pPr>
        <w:pStyle w:val="ListParagraph"/>
        <w:numPr>
          <w:ilvl w:val="1"/>
          <w:numId w:val="18"/>
        </w:numPr>
      </w:pPr>
      <w:r>
        <w:t>Saw Stop and Powermatic-</w:t>
      </w:r>
      <w:r w:rsidR="00F4098C">
        <w:t>left tilting</w:t>
      </w:r>
      <w:r>
        <w:t xml:space="preserve"> arbor</w:t>
      </w:r>
      <w:r w:rsidR="00F4098C">
        <w:t xml:space="preserve">, Delta </w:t>
      </w:r>
      <w:proofErr w:type="spellStart"/>
      <w:r w:rsidR="00F4098C">
        <w:t>Unisaw</w:t>
      </w:r>
      <w:proofErr w:type="spellEnd"/>
      <w:r w:rsidR="00F4098C">
        <w:t>-right tilting</w:t>
      </w:r>
      <w:r>
        <w:t xml:space="preserve"> arbor</w:t>
      </w:r>
      <w:r w:rsidR="00F4098C">
        <w:t xml:space="preserve"> (</w:t>
      </w:r>
      <w:r w:rsidR="005F260D">
        <w:t>less chance of kickback on left-tilting</w:t>
      </w:r>
      <w:r w:rsidR="00F4098C">
        <w:t>)</w:t>
      </w:r>
    </w:p>
    <w:p w14:paraId="33C4BFCA" w14:textId="4347504E" w:rsidR="00BB4845" w:rsidRDefault="00DC54A2" w:rsidP="001A1003">
      <w:pPr>
        <w:pStyle w:val="ListParagraph"/>
        <w:numPr>
          <w:ilvl w:val="1"/>
          <w:numId w:val="18"/>
        </w:numPr>
      </w:pPr>
      <w:r>
        <w:t>Get shop help to change blades</w:t>
      </w:r>
      <w:r w:rsidR="00524373" w:rsidRPr="00524373">
        <w:t xml:space="preserve">, </w:t>
      </w:r>
      <w:proofErr w:type="spellStart"/>
      <w:r w:rsidR="00524373" w:rsidRPr="00524373">
        <w:t>Unisaw</w:t>
      </w:r>
      <w:proofErr w:type="spellEnd"/>
      <w:r w:rsidR="00524373" w:rsidRPr="00524373">
        <w:t xml:space="preserve"> has left-hand threads on arbor, Saw Stop </w:t>
      </w:r>
      <w:r w:rsidR="00795076">
        <w:t>and Powermatic have</w:t>
      </w:r>
      <w:r w:rsidR="00524373" w:rsidRPr="00524373">
        <w:t xml:space="preserve"> right-handed threads </w:t>
      </w:r>
    </w:p>
    <w:p w14:paraId="63DE5155" w14:textId="77777777" w:rsidR="00BD1079" w:rsidDel="00CB4306" w:rsidRDefault="00BD1079" w:rsidP="00BD1079">
      <w:pPr>
        <w:pStyle w:val="ListParagraph"/>
        <w:ind w:left="1440"/>
        <w:rPr>
          <w:del w:id="4" w:author="rmark" w:date="2015-08-10T08:41:00Z"/>
        </w:rPr>
      </w:pPr>
    </w:p>
    <w:p w14:paraId="1DFE6647" w14:textId="77777777" w:rsidR="001F1CAF" w:rsidRPr="001441D6" w:rsidRDefault="00615171" w:rsidP="001F1CAF">
      <w:pPr>
        <w:ind w:left="720" w:hanging="720"/>
      </w:pPr>
      <w:r w:rsidRPr="001441D6">
        <w:rPr>
          <w:b/>
          <w:sz w:val="28"/>
          <w:szCs w:val="28"/>
        </w:rPr>
        <w:t>Miter Saw</w:t>
      </w:r>
      <w:r w:rsidR="001A4D76" w:rsidRPr="001441D6">
        <w:rPr>
          <w:b/>
          <w:sz w:val="28"/>
          <w:szCs w:val="28"/>
        </w:rPr>
        <w:t>s</w:t>
      </w:r>
      <w:r w:rsidRPr="001441D6">
        <w:rPr>
          <w:b/>
          <w:sz w:val="28"/>
          <w:szCs w:val="28"/>
        </w:rPr>
        <w:t>:</w:t>
      </w:r>
      <w:r w:rsidRPr="001441D6">
        <w:rPr>
          <w:b/>
          <w:sz w:val="28"/>
          <w:szCs w:val="28"/>
        </w:rPr>
        <w:tab/>
      </w:r>
      <w:r w:rsidR="005F260D">
        <w:t>Meant for c</w:t>
      </w:r>
      <w:r w:rsidR="001441D6">
        <w:t>ross cutting an</w:t>
      </w:r>
      <w:r w:rsidR="00AA6425">
        <w:t>d angle cuts of long(</w:t>
      </w:r>
      <w:proofErr w:type="spellStart"/>
      <w:r w:rsidR="00AA6425">
        <w:t>er</w:t>
      </w:r>
      <w:proofErr w:type="spellEnd"/>
      <w:r w:rsidR="00AA6425">
        <w:t>)</w:t>
      </w:r>
      <w:r w:rsidR="005F260D">
        <w:t xml:space="preserve"> pieces; </w:t>
      </w:r>
      <w:r w:rsidR="00976126">
        <w:t xml:space="preserve">demonstrate </w:t>
      </w:r>
      <w:r w:rsidR="00894BB8">
        <w:t xml:space="preserve">adjustments, </w:t>
      </w:r>
      <w:r w:rsidR="00976126">
        <w:t>locks,</w:t>
      </w:r>
      <w:r w:rsidR="00894BB8">
        <w:t xml:space="preserve"> various </w:t>
      </w:r>
      <w:r w:rsidR="00AA6425">
        <w:t>cuts</w:t>
      </w:r>
      <w:r w:rsidR="00090BF2">
        <w:t>, safe use of stops</w:t>
      </w:r>
      <w:r w:rsidR="00976126">
        <w:t xml:space="preserve"> and dust collector</w:t>
      </w:r>
      <w:r w:rsidR="001F1CAF">
        <w:t>, cutting of plastic on miter saw</w:t>
      </w:r>
    </w:p>
    <w:p w14:paraId="43A6669E" w14:textId="77777777" w:rsidR="001441D6" w:rsidRDefault="001441D6" w:rsidP="00F91FA7">
      <w:pPr>
        <w:pStyle w:val="ListParagraph"/>
        <w:numPr>
          <w:ilvl w:val="1"/>
          <w:numId w:val="5"/>
        </w:numPr>
      </w:pPr>
      <w:r>
        <w:t>Slider vs. Chop saw</w:t>
      </w:r>
      <w:r w:rsidR="00AA6425">
        <w:t>, straight, angled and compound c</w:t>
      </w:r>
      <w:r w:rsidR="00A601F7">
        <w:t>uts</w:t>
      </w:r>
      <w:r w:rsidR="005F260D">
        <w:t>, slider has wider cutting capacity</w:t>
      </w:r>
      <w:r w:rsidR="00090BF2">
        <w:t>, but tendency to climb</w:t>
      </w:r>
    </w:p>
    <w:p w14:paraId="61BB9769" w14:textId="77777777" w:rsidR="00A601F7" w:rsidRDefault="00A601F7" w:rsidP="00F91FA7">
      <w:pPr>
        <w:pStyle w:val="ListParagraph"/>
        <w:numPr>
          <w:ilvl w:val="1"/>
          <w:numId w:val="5"/>
        </w:numPr>
      </w:pPr>
      <w:r>
        <w:t>Only use the sliding feature of the saw when necessary and if so, pull all the way forward and down, then feed into piece (avoid climb cutting)</w:t>
      </w:r>
    </w:p>
    <w:p w14:paraId="74AC7314" w14:textId="77777777" w:rsidR="00DB3413" w:rsidRDefault="00DB3413" w:rsidP="00F91FA7">
      <w:pPr>
        <w:pStyle w:val="ListParagraph"/>
        <w:numPr>
          <w:ilvl w:val="1"/>
          <w:numId w:val="5"/>
        </w:numPr>
      </w:pPr>
      <w:r>
        <w:t>Cut through the pieces and allow blade to stop before raising saw and grabbing piece</w:t>
      </w:r>
    </w:p>
    <w:p w14:paraId="16C7C19A" w14:textId="77777777" w:rsidR="00DB3413" w:rsidRDefault="00A601F7" w:rsidP="00213ACD">
      <w:pPr>
        <w:pStyle w:val="ListParagraph"/>
        <w:numPr>
          <w:ilvl w:val="1"/>
          <w:numId w:val="5"/>
        </w:numPr>
      </w:pPr>
      <w:r>
        <w:t xml:space="preserve">Use </w:t>
      </w:r>
      <w:r w:rsidR="00AA6425">
        <w:t xml:space="preserve">Clamps </w:t>
      </w:r>
      <w:r>
        <w:t xml:space="preserve">on shorter pieces </w:t>
      </w:r>
    </w:p>
    <w:p w14:paraId="085AE3D3" w14:textId="77777777" w:rsidR="00213ACD" w:rsidRDefault="00213ACD" w:rsidP="00213ACD">
      <w:pPr>
        <w:pStyle w:val="ListParagraph"/>
        <w:numPr>
          <w:ilvl w:val="1"/>
          <w:numId w:val="5"/>
        </w:numPr>
      </w:pPr>
      <w:r>
        <w:t>Use stops for repetitive cuts, test and calibrate before making cuts</w:t>
      </w:r>
    </w:p>
    <w:p w14:paraId="21E2D5F1" w14:textId="77777777" w:rsidR="006149E5" w:rsidRPr="00AA6425" w:rsidRDefault="006149E5" w:rsidP="00FF4BF3">
      <w:pPr>
        <w:ind w:left="720" w:hanging="720"/>
      </w:pPr>
      <w:r w:rsidRPr="00A601F7">
        <w:rPr>
          <w:b/>
          <w:sz w:val="28"/>
          <w:szCs w:val="28"/>
        </w:rPr>
        <w:t xml:space="preserve">Panel </w:t>
      </w:r>
      <w:r w:rsidR="00AA6425">
        <w:rPr>
          <w:b/>
          <w:sz w:val="28"/>
          <w:szCs w:val="28"/>
        </w:rPr>
        <w:t>saw:</w:t>
      </w:r>
      <w:r w:rsidR="00AA6425">
        <w:rPr>
          <w:b/>
          <w:sz w:val="28"/>
          <w:szCs w:val="28"/>
        </w:rPr>
        <w:tab/>
      </w:r>
      <w:r w:rsidR="00FF4BF3">
        <w:t>Ripping or cross-cutting of large sheet g</w:t>
      </w:r>
      <w:r w:rsidR="00976126">
        <w:t xml:space="preserve">oods down to an </w:t>
      </w:r>
      <w:r w:rsidR="00FF4BF3">
        <w:t>approximate size</w:t>
      </w:r>
      <w:r w:rsidR="00D01CD3">
        <w:t>; demonstrate ripping and cross cuts</w:t>
      </w:r>
    </w:p>
    <w:p w14:paraId="4C5AB6BD" w14:textId="77777777" w:rsidR="00BD1079" w:rsidRDefault="00976126" w:rsidP="00BD1079">
      <w:pPr>
        <w:pStyle w:val="ListParagraph"/>
        <w:numPr>
          <w:ilvl w:val="0"/>
          <w:numId w:val="7"/>
        </w:numPr>
      </w:pPr>
      <w:r>
        <w:t>Rough cut on panel saw, finish cut on table saw</w:t>
      </w:r>
    </w:p>
    <w:p w14:paraId="4C28372E" w14:textId="16F5AA70" w:rsidR="00BD1079" w:rsidDel="00CB4306" w:rsidRDefault="00074EE4" w:rsidP="00BD1079">
      <w:pPr>
        <w:pStyle w:val="ListParagraph"/>
        <w:numPr>
          <w:ilvl w:val="0"/>
          <w:numId w:val="7"/>
        </w:numPr>
        <w:rPr>
          <w:del w:id="5" w:author="rmark" w:date="2015-08-10T08:41:00Z"/>
        </w:rPr>
      </w:pPr>
      <w:r>
        <w:t xml:space="preserve">Minimum size of </w:t>
      </w:r>
      <w:r w:rsidR="00524373">
        <w:t>~4’</w:t>
      </w:r>
    </w:p>
    <w:p w14:paraId="4376A5BD" w14:textId="77777777" w:rsidR="006149E5" w:rsidRPr="00976126" w:rsidRDefault="006149E5" w:rsidP="006149E5">
      <w:r w:rsidRPr="00A601F7">
        <w:rPr>
          <w:b/>
          <w:sz w:val="28"/>
          <w:szCs w:val="28"/>
        </w:rPr>
        <w:t>Circular Saws</w:t>
      </w:r>
      <w:r w:rsidR="00FF4BF3">
        <w:rPr>
          <w:b/>
          <w:sz w:val="28"/>
          <w:szCs w:val="28"/>
        </w:rPr>
        <w:t xml:space="preserve">: </w:t>
      </w:r>
      <w:r w:rsidR="005F260D">
        <w:t>General purpose saw</w:t>
      </w:r>
      <w:r w:rsidR="00D01CD3">
        <w:t xml:space="preserve"> for making straight cuts</w:t>
      </w:r>
      <w:r w:rsidR="005F260D">
        <w:t xml:space="preserve">; </w:t>
      </w:r>
      <w:r w:rsidR="00172181">
        <w:t>dem</w:t>
      </w:r>
      <w:r w:rsidR="00D01CD3">
        <w:t>onstrate setting up</w:t>
      </w:r>
      <w:r w:rsidR="00524373">
        <w:t xml:space="preserve"> saw, free hand, plunge cuts and guided cuts</w:t>
      </w:r>
      <w:r w:rsidR="005A6B66">
        <w:t xml:space="preserve">, use of </w:t>
      </w:r>
      <w:proofErr w:type="spellStart"/>
      <w:r w:rsidR="005A6B66">
        <w:t>DeWalt</w:t>
      </w:r>
      <w:proofErr w:type="spellEnd"/>
      <w:r w:rsidR="005A6B66">
        <w:t xml:space="preserve"> Track Saw</w:t>
      </w:r>
    </w:p>
    <w:p w14:paraId="39C1158F" w14:textId="77777777" w:rsidR="006149E5" w:rsidRDefault="005A6B66" w:rsidP="006149E5">
      <w:pPr>
        <w:pStyle w:val="ListParagraph"/>
        <w:numPr>
          <w:ilvl w:val="1"/>
          <w:numId w:val="9"/>
        </w:numPr>
      </w:pPr>
      <w:r>
        <w:t>Used for straight cuts only</w:t>
      </w:r>
      <w:r w:rsidR="006149E5">
        <w:t>,</w:t>
      </w:r>
      <w:r w:rsidR="00D01CD3">
        <w:t xml:space="preserve"> free hand or guided</w:t>
      </w:r>
      <w:r w:rsidR="006149E5">
        <w:t xml:space="preserve"> (speed square and clamped fence)</w:t>
      </w:r>
    </w:p>
    <w:p w14:paraId="3F64D6E1" w14:textId="77777777" w:rsidR="00074EE4" w:rsidRDefault="00074EE4" w:rsidP="006149E5">
      <w:pPr>
        <w:pStyle w:val="ListParagraph"/>
        <w:numPr>
          <w:ilvl w:val="1"/>
          <w:numId w:val="9"/>
        </w:numPr>
      </w:pPr>
      <w:r>
        <w:t>Secure stock, clamp or have someone help</w:t>
      </w:r>
    </w:p>
    <w:p w14:paraId="1A945DF7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>Check blade guard, and use of guard lever</w:t>
      </w:r>
    </w:p>
    <w:p w14:paraId="48E5999B" w14:textId="77777777" w:rsidR="00A601F7" w:rsidRDefault="00A601F7" w:rsidP="006149E5">
      <w:pPr>
        <w:pStyle w:val="ListParagraph"/>
        <w:numPr>
          <w:ilvl w:val="1"/>
          <w:numId w:val="9"/>
        </w:numPr>
      </w:pPr>
      <w:r>
        <w:t>Set blade depth with ¼”-1/2” protruding through stock</w:t>
      </w:r>
    </w:p>
    <w:p w14:paraId="2B42B716" w14:textId="77777777" w:rsidR="00D01CD3" w:rsidRDefault="00172181" w:rsidP="00D01CD3">
      <w:pPr>
        <w:pStyle w:val="ListParagraph"/>
        <w:numPr>
          <w:ilvl w:val="1"/>
          <w:numId w:val="9"/>
        </w:numPr>
      </w:pPr>
      <w:r>
        <w:t>Always make sure of proper blade clearance beneath the saw</w:t>
      </w:r>
      <w:r w:rsidR="00D01CD3">
        <w:t>, keep hands and cord away from blade path</w:t>
      </w:r>
    </w:p>
    <w:p w14:paraId="3976906C" w14:textId="77777777" w:rsidR="00D01CD3" w:rsidRDefault="00D01CD3" w:rsidP="006149E5">
      <w:pPr>
        <w:pStyle w:val="ListParagraph"/>
        <w:numPr>
          <w:ilvl w:val="1"/>
          <w:numId w:val="9"/>
        </w:numPr>
      </w:pPr>
      <w:r>
        <w:t xml:space="preserve">Plunge cut by using front as pivot point and hold back blade guard with lever </w:t>
      </w:r>
    </w:p>
    <w:p w14:paraId="17116E94" w14:textId="21F9C2C0" w:rsidR="00795076" w:rsidRDefault="00A601F7" w:rsidP="006149E5">
      <w:pPr>
        <w:pStyle w:val="ListParagraph"/>
        <w:numPr>
          <w:ilvl w:val="1"/>
          <w:numId w:val="9"/>
        </w:numPr>
      </w:pPr>
      <w:r>
        <w:t xml:space="preserve">Briefly </w:t>
      </w:r>
      <w:r w:rsidR="00074EE4">
        <w:t xml:space="preserve">mention </w:t>
      </w:r>
      <w:r>
        <w:t>jig saw</w:t>
      </w:r>
      <w:r w:rsidR="00D01CD3">
        <w:t xml:space="preserve"> </w:t>
      </w:r>
      <w:r w:rsidR="005A6B66">
        <w:t>(for curved cuts)</w:t>
      </w:r>
    </w:p>
    <w:p w14:paraId="41804CDB" w14:textId="6C436EF3" w:rsidR="0086504C" w:rsidRDefault="00BD1079" w:rsidP="00615171">
      <w:r>
        <w:rPr>
          <w:b/>
          <w:sz w:val="28"/>
          <w:szCs w:val="28"/>
        </w:rPr>
        <w:t>B</w:t>
      </w:r>
      <w:r w:rsidR="00615171" w:rsidRPr="0058148B">
        <w:rPr>
          <w:b/>
          <w:sz w:val="28"/>
          <w:szCs w:val="28"/>
        </w:rPr>
        <w:t>and saw</w:t>
      </w:r>
      <w:r w:rsidR="0058148B">
        <w:rPr>
          <w:b/>
          <w:sz w:val="28"/>
          <w:szCs w:val="28"/>
        </w:rPr>
        <w:t xml:space="preserve">:  </w:t>
      </w:r>
      <w:r w:rsidR="0058148B">
        <w:t xml:space="preserve">Already had it, but at least </w:t>
      </w:r>
      <w:r w:rsidR="00D01CD3">
        <w:t>show setting blade tension (not on ones in discovery center)</w:t>
      </w:r>
      <w:r w:rsidR="00705B38">
        <w:t xml:space="preserve"> and to </w:t>
      </w:r>
      <w:r w:rsidR="00A359F5">
        <w:t>set it before turning on the saw</w:t>
      </w:r>
    </w:p>
    <w:sectPr w:rsidR="008650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8E2D0" w14:textId="77777777" w:rsidR="00CF2EBF" w:rsidRDefault="00CF2EBF" w:rsidP="00644A6E">
      <w:pPr>
        <w:spacing w:after="0" w:line="240" w:lineRule="auto"/>
      </w:pPr>
      <w:r>
        <w:separator/>
      </w:r>
    </w:p>
  </w:endnote>
  <w:endnote w:type="continuationSeparator" w:id="0">
    <w:p w14:paraId="09CBE49B" w14:textId="77777777" w:rsidR="00CF2EBF" w:rsidRDefault="00CF2EBF" w:rsidP="0064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B0886" w14:textId="77777777" w:rsidR="00CF2EBF" w:rsidRDefault="00CF2EBF" w:rsidP="00644A6E">
      <w:pPr>
        <w:spacing w:after="0" w:line="240" w:lineRule="auto"/>
      </w:pPr>
      <w:r>
        <w:separator/>
      </w:r>
    </w:p>
  </w:footnote>
  <w:footnote w:type="continuationSeparator" w:id="0">
    <w:p w14:paraId="22861843" w14:textId="77777777" w:rsidR="00CF2EBF" w:rsidRDefault="00CF2EBF" w:rsidP="0064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8A930" w14:textId="1A43B952" w:rsidR="00644A6E" w:rsidRDefault="00644A6E">
    <w:pPr>
      <w:pStyle w:val="Header"/>
    </w:pPr>
    <w:r>
      <w:t>8/13/2015</w:t>
    </w:r>
  </w:p>
  <w:p w14:paraId="1396C657" w14:textId="77777777" w:rsidR="00644A6E" w:rsidRDefault="00644A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44ADD"/>
    <w:multiLevelType w:val="hybridMultilevel"/>
    <w:tmpl w:val="6CAC86A6"/>
    <w:lvl w:ilvl="0" w:tplc="82102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F7762"/>
    <w:multiLevelType w:val="hybridMultilevel"/>
    <w:tmpl w:val="785CCA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EF6353"/>
    <w:multiLevelType w:val="hybridMultilevel"/>
    <w:tmpl w:val="8A461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63A1E"/>
    <w:multiLevelType w:val="hybridMultilevel"/>
    <w:tmpl w:val="81AE7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D08DA"/>
    <w:multiLevelType w:val="hybridMultilevel"/>
    <w:tmpl w:val="A99A25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E20AE0"/>
    <w:multiLevelType w:val="hybridMultilevel"/>
    <w:tmpl w:val="C36C7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F49D0"/>
    <w:multiLevelType w:val="hybridMultilevel"/>
    <w:tmpl w:val="E9BE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44F8"/>
    <w:multiLevelType w:val="hybridMultilevel"/>
    <w:tmpl w:val="243C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C005B"/>
    <w:multiLevelType w:val="hybridMultilevel"/>
    <w:tmpl w:val="A8CE6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E4AFB"/>
    <w:multiLevelType w:val="hybridMultilevel"/>
    <w:tmpl w:val="9D2C21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843D1"/>
    <w:multiLevelType w:val="hybridMultilevel"/>
    <w:tmpl w:val="BC82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D2023"/>
    <w:multiLevelType w:val="hybridMultilevel"/>
    <w:tmpl w:val="3F7CCA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F6DD3"/>
    <w:multiLevelType w:val="hybridMultilevel"/>
    <w:tmpl w:val="142AE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7B72C8"/>
    <w:multiLevelType w:val="hybridMultilevel"/>
    <w:tmpl w:val="A7B67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71165E"/>
    <w:multiLevelType w:val="hybridMultilevel"/>
    <w:tmpl w:val="988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10E9E"/>
    <w:multiLevelType w:val="hybridMultilevel"/>
    <w:tmpl w:val="E2B85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E1F43"/>
    <w:multiLevelType w:val="hybridMultilevel"/>
    <w:tmpl w:val="E6AC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4F6E1D"/>
    <w:multiLevelType w:val="hybridMultilevel"/>
    <w:tmpl w:val="2C28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4151C89"/>
    <w:multiLevelType w:val="hybridMultilevel"/>
    <w:tmpl w:val="D516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A2FD5"/>
    <w:multiLevelType w:val="hybridMultilevel"/>
    <w:tmpl w:val="825A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568B0"/>
    <w:multiLevelType w:val="hybridMultilevel"/>
    <w:tmpl w:val="98881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41897"/>
    <w:multiLevelType w:val="hybridMultilevel"/>
    <w:tmpl w:val="32A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744C6"/>
    <w:multiLevelType w:val="hybridMultilevel"/>
    <w:tmpl w:val="34E0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3"/>
  </w:num>
  <w:num w:numId="5">
    <w:abstractNumId w:val="20"/>
  </w:num>
  <w:num w:numId="6">
    <w:abstractNumId w:val="2"/>
  </w:num>
  <w:num w:numId="7">
    <w:abstractNumId w:val="17"/>
  </w:num>
  <w:num w:numId="8">
    <w:abstractNumId w:val="8"/>
  </w:num>
  <w:num w:numId="9">
    <w:abstractNumId w:val="15"/>
  </w:num>
  <w:num w:numId="10">
    <w:abstractNumId w:val="13"/>
  </w:num>
  <w:num w:numId="11">
    <w:abstractNumId w:val="16"/>
  </w:num>
  <w:num w:numId="12">
    <w:abstractNumId w:val="6"/>
  </w:num>
  <w:num w:numId="13">
    <w:abstractNumId w:val="21"/>
  </w:num>
  <w:num w:numId="14">
    <w:abstractNumId w:val="4"/>
  </w:num>
  <w:num w:numId="15">
    <w:abstractNumId w:val="18"/>
  </w:num>
  <w:num w:numId="16">
    <w:abstractNumId w:val="1"/>
  </w:num>
  <w:num w:numId="17">
    <w:abstractNumId w:val="19"/>
  </w:num>
  <w:num w:numId="18">
    <w:abstractNumId w:val="11"/>
  </w:num>
  <w:num w:numId="19">
    <w:abstractNumId w:val="12"/>
  </w:num>
  <w:num w:numId="20">
    <w:abstractNumId w:val="10"/>
  </w:num>
  <w:num w:numId="21">
    <w:abstractNumId w:val="7"/>
  </w:num>
  <w:num w:numId="22">
    <w:abstractNumId w:val="22"/>
  </w:num>
  <w:num w:numId="23">
    <w:abstractNumId w:val="5"/>
  </w:num>
  <w:num w:numId="24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mark">
    <w15:presenceInfo w15:providerId="AD" w15:userId="S-1-5-21-3244188599-301892486-250641936-43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71"/>
    <w:rsid w:val="00074EE4"/>
    <w:rsid w:val="00090BF2"/>
    <w:rsid w:val="000C1E68"/>
    <w:rsid w:val="001441D6"/>
    <w:rsid w:val="00172181"/>
    <w:rsid w:val="00191045"/>
    <w:rsid w:val="001A1003"/>
    <w:rsid w:val="001A1C01"/>
    <w:rsid w:val="001A4D76"/>
    <w:rsid w:val="001F1CAF"/>
    <w:rsid w:val="00213ACD"/>
    <w:rsid w:val="00214434"/>
    <w:rsid w:val="003013D3"/>
    <w:rsid w:val="003608F6"/>
    <w:rsid w:val="00374E08"/>
    <w:rsid w:val="00395A76"/>
    <w:rsid w:val="00397EA3"/>
    <w:rsid w:val="003B04F0"/>
    <w:rsid w:val="003C5666"/>
    <w:rsid w:val="003C670F"/>
    <w:rsid w:val="00477DC6"/>
    <w:rsid w:val="00524373"/>
    <w:rsid w:val="0058148B"/>
    <w:rsid w:val="005A6B66"/>
    <w:rsid w:val="005B0150"/>
    <w:rsid w:val="005B3723"/>
    <w:rsid w:val="005C14DC"/>
    <w:rsid w:val="005F260D"/>
    <w:rsid w:val="005F76E3"/>
    <w:rsid w:val="006149E5"/>
    <w:rsid w:val="00615171"/>
    <w:rsid w:val="00644A6E"/>
    <w:rsid w:val="00705B38"/>
    <w:rsid w:val="00795076"/>
    <w:rsid w:val="008138D8"/>
    <w:rsid w:val="0086029F"/>
    <w:rsid w:val="0086504C"/>
    <w:rsid w:val="00894BB8"/>
    <w:rsid w:val="008F446D"/>
    <w:rsid w:val="00976126"/>
    <w:rsid w:val="009F48F4"/>
    <w:rsid w:val="009F6073"/>
    <w:rsid w:val="00A26B12"/>
    <w:rsid w:val="00A359F5"/>
    <w:rsid w:val="00A601F7"/>
    <w:rsid w:val="00AA6425"/>
    <w:rsid w:val="00AF7364"/>
    <w:rsid w:val="00BB4845"/>
    <w:rsid w:val="00BD1079"/>
    <w:rsid w:val="00CB4306"/>
    <w:rsid w:val="00CF2EBF"/>
    <w:rsid w:val="00CF3D6B"/>
    <w:rsid w:val="00D01CD3"/>
    <w:rsid w:val="00D157E1"/>
    <w:rsid w:val="00DB3413"/>
    <w:rsid w:val="00DB68D0"/>
    <w:rsid w:val="00DC54A2"/>
    <w:rsid w:val="00DE4373"/>
    <w:rsid w:val="00E13F02"/>
    <w:rsid w:val="00E2280D"/>
    <w:rsid w:val="00E56965"/>
    <w:rsid w:val="00F00099"/>
    <w:rsid w:val="00F4098C"/>
    <w:rsid w:val="00F473FF"/>
    <w:rsid w:val="00F83651"/>
    <w:rsid w:val="00F91FA7"/>
    <w:rsid w:val="00FC1EF9"/>
    <w:rsid w:val="00FD5943"/>
    <w:rsid w:val="00FF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4EDB"/>
  <w15:chartTrackingRefBased/>
  <w15:docId w15:val="{AD120B9A-4C73-4FB1-A8EB-4331EA0C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71"/>
    <w:pPr>
      <w:ind w:left="720"/>
      <w:contextualSpacing/>
    </w:pPr>
  </w:style>
  <w:style w:type="paragraph" w:styleId="Revision">
    <w:name w:val="Revision"/>
    <w:hidden/>
    <w:uiPriority w:val="99"/>
    <w:semiHidden/>
    <w:rsid w:val="005B01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B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150"/>
    <w:rPr>
      <w:b/>
      <w:bCs/>
      <w:sz w:val="20"/>
      <w:szCs w:val="20"/>
    </w:rPr>
  </w:style>
  <w:style w:type="paragraph" w:styleId="NoSpacing">
    <w:name w:val="No Spacing"/>
    <w:uiPriority w:val="1"/>
    <w:qFormat/>
    <w:rsid w:val="0079507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A6E"/>
  </w:style>
  <w:style w:type="paragraph" w:styleId="Footer">
    <w:name w:val="footer"/>
    <w:basedOn w:val="Normal"/>
    <w:link w:val="FooterChar"/>
    <w:uiPriority w:val="99"/>
    <w:unhideWhenUsed/>
    <w:rsid w:val="00644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781C5-8F81-44DB-B4D7-43B422CB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5</cp:revision>
  <dcterms:created xsi:type="dcterms:W3CDTF">2015-08-10T17:34:00Z</dcterms:created>
  <dcterms:modified xsi:type="dcterms:W3CDTF">2015-08-10T18:57:00Z</dcterms:modified>
</cp:coreProperties>
</file>